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FC99891" w:rsidR="00DF34E5" w:rsidRPr="0040061F" w:rsidRDefault="00DF34E5" w:rsidP="002C6DC0">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2C6DC0">
      <w:pPr>
        <w:spacing w:line="480" w:lineRule="auto"/>
      </w:pPr>
    </w:p>
    <w:p w14:paraId="69B95027" w14:textId="415D2351" w:rsidR="00DF34E5" w:rsidRDefault="00DF34E5" w:rsidP="002C6DC0">
      <w:pPr>
        <w:spacing w:line="480" w:lineRule="auto"/>
      </w:pPr>
      <w:r>
        <w:rPr>
          <w:rFonts w:hint="eastAsia"/>
        </w:rPr>
        <w:t>D</w:t>
      </w:r>
      <w:r w:rsidR="00C42201">
        <w:t xml:space="preserve">ylan </w:t>
      </w:r>
      <w:r>
        <w:rPr>
          <w:rFonts w:hint="eastAsia"/>
        </w:rPr>
        <w:t>A</w:t>
      </w:r>
      <w:r w:rsidR="00C42201">
        <w:t>lexander</w:t>
      </w:r>
      <w:r>
        <w:rPr>
          <w:rFonts w:hint="eastAsia"/>
        </w:rPr>
        <w:t xml:space="preserve"> </w:t>
      </w:r>
      <w:proofErr w:type="spellStart"/>
      <w:r>
        <w:rPr>
          <w:rFonts w:hint="eastAsia"/>
        </w:rPr>
        <w:t>Carlin</w:t>
      </w:r>
      <w:r w:rsidRPr="00DF34E5">
        <w:rPr>
          <w:rFonts w:hint="eastAsia"/>
          <w:vertAlign w:val="superscript"/>
        </w:rPr>
        <w:t>1</w:t>
      </w:r>
      <w:proofErr w:type="spellEnd"/>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w:t>
      </w:r>
      <w:proofErr w:type="spellStart"/>
      <w:r>
        <w:rPr>
          <w:rFonts w:hint="eastAsia"/>
        </w:rPr>
        <w:t>Caster</w:t>
      </w:r>
      <w:r w:rsidRPr="00DF34E5">
        <w:rPr>
          <w:vertAlign w:val="superscript"/>
        </w:rPr>
        <w:t>2</w:t>
      </w:r>
      <w:proofErr w:type="spellEnd"/>
      <w:r w:rsidR="007E15D8">
        <w:rPr>
          <w:vertAlign w:val="superscript"/>
        </w:rPr>
        <w:t>*</w:t>
      </w:r>
      <w:r>
        <w:rPr>
          <w:rFonts w:hint="eastAsia"/>
        </w:rPr>
        <w:t xml:space="preserve">, </w:t>
      </w:r>
      <w:proofErr w:type="spellStart"/>
      <w:r w:rsidRPr="00DC00E8">
        <w:t>X</w:t>
      </w:r>
      <w:r w:rsidR="00C42201" w:rsidRPr="00DC00E8">
        <w:t>iaokang</w:t>
      </w:r>
      <w:proofErr w:type="spellEnd"/>
      <w:r w:rsidR="00C42201" w:rsidRPr="00DC00E8">
        <w:t xml:space="preserve"> </w:t>
      </w:r>
      <w:proofErr w:type="spellStart"/>
      <w:r w:rsidRPr="00DC00E8">
        <w:t>Wang</w:t>
      </w:r>
      <w:r w:rsidR="009B3CF7">
        <w:rPr>
          <w:vertAlign w:val="superscript"/>
        </w:rPr>
        <w:t>5</w:t>
      </w:r>
      <w:proofErr w:type="spellEnd"/>
      <w:r>
        <w:rPr>
          <w:rFonts w:hint="eastAsia"/>
        </w:rPr>
        <w:t>, S</w:t>
      </w:r>
      <w:r w:rsidR="00C42201">
        <w:t xml:space="preserve">tephanie </w:t>
      </w:r>
      <w:r>
        <w:rPr>
          <w:rFonts w:hint="eastAsia"/>
        </w:rPr>
        <w:t>A</w:t>
      </w:r>
      <w:r w:rsidR="00C42201">
        <w:t>.</w:t>
      </w:r>
      <w:r>
        <w:rPr>
          <w:rFonts w:hint="eastAsia"/>
        </w:rPr>
        <w:t xml:space="preserve"> </w:t>
      </w:r>
      <w:proofErr w:type="spellStart"/>
      <w:r>
        <w:rPr>
          <w:rFonts w:hint="eastAsia"/>
        </w:rPr>
        <w:t>Betzenderfer</w:t>
      </w:r>
      <w:r>
        <w:rPr>
          <w:vertAlign w:val="superscript"/>
        </w:rPr>
        <w:t>2</w:t>
      </w:r>
      <w:proofErr w:type="spellEnd"/>
      <w:r>
        <w:rPr>
          <w:rFonts w:hint="eastAsia"/>
        </w:rPr>
        <w:t>, C</w:t>
      </w:r>
      <w:r w:rsidR="00C42201">
        <w:t xml:space="preserve">laire </w:t>
      </w:r>
      <w:r>
        <w:rPr>
          <w:rFonts w:hint="eastAsia"/>
        </w:rPr>
        <w:t>X</w:t>
      </w:r>
      <w:r w:rsidR="00C42201">
        <w:t>.</w:t>
      </w:r>
      <w:r>
        <w:rPr>
          <w:rFonts w:hint="eastAsia"/>
        </w:rPr>
        <w:t xml:space="preserve"> </w:t>
      </w:r>
      <w:proofErr w:type="spellStart"/>
      <w:r>
        <w:rPr>
          <w:rFonts w:hint="eastAsia"/>
        </w:rPr>
        <w:t>Chen</w:t>
      </w:r>
      <w:r w:rsidR="00C42201">
        <w:rPr>
          <w:vertAlign w:val="superscript"/>
        </w:rPr>
        <w:t>2</w:t>
      </w:r>
      <w:proofErr w:type="spellEnd"/>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w:t>
      </w:r>
      <w:proofErr w:type="spellStart"/>
      <w:r>
        <w:rPr>
          <w:rFonts w:hint="eastAsia"/>
        </w:rPr>
        <w:t>Duong</w:t>
      </w:r>
      <w:r w:rsidR="00C42201">
        <w:rPr>
          <w:vertAlign w:val="superscript"/>
        </w:rPr>
        <w:t>2</w:t>
      </w:r>
      <w:proofErr w:type="spellEnd"/>
      <w:r>
        <w:rPr>
          <w:rFonts w:hint="eastAsia"/>
        </w:rPr>
        <w:t>, C</w:t>
      </w:r>
      <w:r w:rsidR="00C42201">
        <w:t xml:space="preserve">arolina </w:t>
      </w:r>
      <w:r>
        <w:rPr>
          <w:rFonts w:hint="eastAsia"/>
        </w:rPr>
        <w:t>V</w:t>
      </w:r>
      <w:r w:rsidR="00C42201">
        <w:t>.</w:t>
      </w:r>
      <w:r>
        <w:rPr>
          <w:rFonts w:hint="eastAsia"/>
        </w:rPr>
        <w:t xml:space="preserve"> </w:t>
      </w:r>
      <w:proofErr w:type="spellStart"/>
      <w:r>
        <w:rPr>
          <w:rFonts w:hint="eastAsia"/>
        </w:rPr>
        <w:t>Ryklansky</w:t>
      </w:r>
      <w:r w:rsidR="00C42201">
        <w:rPr>
          <w:vertAlign w:val="superscript"/>
        </w:rPr>
        <w:t>2</w:t>
      </w:r>
      <w:proofErr w:type="spellEnd"/>
      <w:r>
        <w:rPr>
          <w:rFonts w:hint="eastAsia"/>
        </w:rPr>
        <w:t>, A</w:t>
      </w:r>
      <w:r w:rsidR="00C42201">
        <w:t>lp</w:t>
      </w:r>
      <w:r>
        <w:rPr>
          <w:rFonts w:hint="eastAsia"/>
        </w:rPr>
        <w:t xml:space="preserve"> </w:t>
      </w:r>
      <w:proofErr w:type="spellStart"/>
      <w:r>
        <w:rPr>
          <w:rFonts w:hint="eastAsia"/>
        </w:rPr>
        <w:t>Alpekin</w:t>
      </w:r>
      <w:r w:rsidR="00C42201">
        <w:rPr>
          <w:vertAlign w:val="superscript"/>
        </w:rPr>
        <w:t>2</w:t>
      </w:r>
      <w:proofErr w:type="spellEnd"/>
      <w:r>
        <w:rPr>
          <w:rFonts w:hint="eastAsia"/>
        </w:rPr>
        <w:t>, N</w:t>
      </w:r>
      <w:r w:rsidR="00C42201">
        <w:t>athan</w:t>
      </w:r>
      <w:r>
        <w:rPr>
          <w:rFonts w:hint="eastAsia"/>
        </w:rPr>
        <w:t xml:space="preserve"> </w:t>
      </w:r>
      <w:proofErr w:type="spellStart"/>
      <w:r>
        <w:rPr>
          <w:rFonts w:hint="eastAsia"/>
        </w:rPr>
        <w:t>Beaumont</w:t>
      </w:r>
      <w:r w:rsidR="00C42201">
        <w:rPr>
          <w:vertAlign w:val="superscript"/>
        </w:rPr>
        <w:t>2</w:t>
      </w:r>
      <w:proofErr w:type="spellEnd"/>
      <w:r>
        <w:rPr>
          <w:rFonts w:hint="eastAsia"/>
        </w:rPr>
        <w:t xml:space="preserve">, </w:t>
      </w:r>
      <w:proofErr w:type="spellStart"/>
      <w:r>
        <w:rPr>
          <w:rFonts w:hint="eastAsia"/>
        </w:rPr>
        <w:t>H</w:t>
      </w:r>
      <w:r w:rsidR="00C42201">
        <w:t>ar</w:t>
      </w:r>
      <w:r w:rsidR="00DC00E8">
        <w:t>s</w:t>
      </w:r>
      <w:r w:rsidR="00C42201">
        <w:t>hul</w:t>
      </w:r>
      <w:proofErr w:type="spellEnd"/>
      <w:r>
        <w:rPr>
          <w:rFonts w:hint="eastAsia"/>
        </w:rPr>
        <w:t xml:space="preserve"> </w:t>
      </w:r>
      <w:proofErr w:type="spellStart"/>
      <w:r>
        <w:rPr>
          <w:rFonts w:hint="eastAsia"/>
        </w:rPr>
        <w:t>Kapoor</w:t>
      </w:r>
      <w:r w:rsidR="00C42201">
        <w:rPr>
          <w:vertAlign w:val="superscript"/>
        </w:rPr>
        <w:t>2</w:t>
      </w:r>
      <w:proofErr w:type="spellEnd"/>
      <w:r>
        <w:rPr>
          <w:rFonts w:hint="eastAsia"/>
        </w:rPr>
        <w:t>, N</w:t>
      </w:r>
      <w:r w:rsidR="00C42201">
        <w:t>icole</w:t>
      </w:r>
      <w:r>
        <w:rPr>
          <w:rFonts w:hint="eastAsia"/>
        </w:rPr>
        <w:t xml:space="preserve"> </w:t>
      </w:r>
      <w:proofErr w:type="spellStart"/>
      <w:r>
        <w:rPr>
          <w:rFonts w:hint="eastAsia"/>
        </w:rPr>
        <w:t>Kim</w:t>
      </w:r>
      <w:r w:rsidR="00C42201">
        <w:rPr>
          <w:vertAlign w:val="superscript"/>
        </w:rPr>
        <w:t>2</w:t>
      </w:r>
      <w:proofErr w:type="spellEnd"/>
      <w:r>
        <w:rPr>
          <w:rFonts w:hint="eastAsia"/>
        </w:rPr>
        <w:t xml:space="preserve">, </w:t>
      </w:r>
      <w:proofErr w:type="spellStart"/>
      <w:r>
        <w:rPr>
          <w:rFonts w:hint="eastAsia"/>
        </w:rPr>
        <w:t>H</w:t>
      </w:r>
      <w:r w:rsidR="00C42201">
        <w:t>osna</w:t>
      </w:r>
      <w:proofErr w:type="spellEnd"/>
      <w:r>
        <w:rPr>
          <w:rFonts w:hint="eastAsia"/>
        </w:rPr>
        <w:t xml:space="preserve"> </w:t>
      </w:r>
      <w:proofErr w:type="spellStart"/>
      <w:r>
        <w:rPr>
          <w:rFonts w:hint="eastAsia"/>
        </w:rPr>
        <w:t>Mohabbot</w:t>
      </w:r>
      <w:r w:rsidR="00C42201">
        <w:rPr>
          <w:vertAlign w:val="superscript"/>
        </w:rPr>
        <w:t>2</w:t>
      </w:r>
      <w:proofErr w:type="spellEnd"/>
      <w:r>
        <w:rPr>
          <w:rFonts w:hint="eastAsia"/>
        </w:rPr>
        <w:t xml:space="preserve">, </w:t>
      </w:r>
      <w:proofErr w:type="spellStart"/>
      <w:r>
        <w:rPr>
          <w:rFonts w:hint="eastAsia"/>
        </w:rPr>
        <w:t>B</w:t>
      </w:r>
      <w:r w:rsidR="00C42201">
        <w:t>oyu</w:t>
      </w:r>
      <w:proofErr w:type="spellEnd"/>
      <w:r>
        <w:rPr>
          <w:rFonts w:hint="eastAsia"/>
        </w:rPr>
        <w:t xml:space="preserve"> </w:t>
      </w:r>
      <w:proofErr w:type="spellStart"/>
      <w:r>
        <w:rPr>
          <w:rFonts w:hint="eastAsia"/>
        </w:rPr>
        <w:t>Pang</w:t>
      </w:r>
      <w:r w:rsidR="00C42201">
        <w:rPr>
          <w:vertAlign w:val="superscript"/>
        </w:rPr>
        <w:t>2</w:t>
      </w:r>
      <w:proofErr w:type="spellEnd"/>
      <w:r w:rsidR="00C42201">
        <w:rPr>
          <w:rFonts w:hint="eastAsia"/>
        </w:rPr>
        <w:t>, R</w:t>
      </w:r>
      <w:r w:rsidR="00C42201">
        <w:t>achel</w:t>
      </w:r>
      <w:r w:rsidR="00C42201">
        <w:rPr>
          <w:rFonts w:hint="eastAsia"/>
        </w:rPr>
        <w:t xml:space="preserve"> </w:t>
      </w:r>
      <w:proofErr w:type="spellStart"/>
      <w:r w:rsidR="00C42201">
        <w:rPr>
          <w:rFonts w:hint="eastAsia"/>
        </w:rPr>
        <w:t>Teel</w:t>
      </w:r>
      <w:r w:rsidR="00C42201">
        <w:rPr>
          <w:vertAlign w:val="superscript"/>
        </w:rPr>
        <w:t>2</w:t>
      </w:r>
      <w:proofErr w:type="spellEnd"/>
      <w:r>
        <w:rPr>
          <w:rFonts w:hint="eastAsia"/>
        </w:rPr>
        <w:t>, L</w:t>
      </w:r>
      <w:r w:rsidR="00C42201">
        <w:t>illian</w:t>
      </w:r>
      <w:r>
        <w:rPr>
          <w:rFonts w:hint="eastAsia"/>
        </w:rPr>
        <w:t xml:space="preserve"> </w:t>
      </w:r>
      <w:proofErr w:type="spellStart"/>
      <w:r>
        <w:rPr>
          <w:rFonts w:hint="eastAsia"/>
        </w:rPr>
        <w:t>Whithaus</w:t>
      </w:r>
      <w:r w:rsidR="00C42201">
        <w:rPr>
          <w:vertAlign w:val="superscript"/>
        </w:rPr>
        <w:t>2</w:t>
      </w:r>
      <w:proofErr w:type="spellEnd"/>
      <w:r>
        <w:rPr>
          <w:rFonts w:hint="eastAsia"/>
        </w:rPr>
        <w:t xml:space="preserve">, </w:t>
      </w:r>
      <w:proofErr w:type="spellStart"/>
      <w:r>
        <w:rPr>
          <w:rFonts w:hint="eastAsia"/>
        </w:rPr>
        <w:t>I</w:t>
      </w:r>
      <w:r w:rsidR="00C42201">
        <w:t>lias</w:t>
      </w:r>
      <w:proofErr w:type="spellEnd"/>
      <w:r w:rsidR="00C42201">
        <w:rPr>
          <w:rFonts w:hint="eastAsia"/>
        </w:rPr>
        <w:t xml:space="preserve"> </w:t>
      </w:r>
      <w:proofErr w:type="spellStart"/>
      <w:r w:rsidR="00C42201">
        <w:rPr>
          <w:rFonts w:hint="eastAsia"/>
        </w:rPr>
        <w:t>Tagkopoulos</w:t>
      </w:r>
      <w:r w:rsidR="00197777">
        <w:rPr>
          <w:vertAlign w:val="superscript"/>
        </w:rPr>
        <w:t>2,6</w:t>
      </w:r>
      <w:proofErr w:type="spellEnd"/>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w:t>
      </w:r>
      <w:proofErr w:type="spellStart"/>
      <w:r>
        <w:rPr>
          <w:rFonts w:hint="eastAsia"/>
        </w:rPr>
        <w:t>Siegel</w:t>
      </w:r>
      <w:r w:rsidR="00197777">
        <w:rPr>
          <w:vertAlign w:val="superscript"/>
        </w:rPr>
        <w:t>2,3,4</w:t>
      </w:r>
      <w:proofErr w:type="spellEnd"/>
    </w:p>
    <w:p w14:paraId="0544C874" w14:textId="77777777" w:rsidR="00C42201" w:rsidRDefault="00C42201" w:rsidP="002C6DC0">
      <w:pPr>
        <w:spacing w:line="480" w:lineRule="auto"/>
      </w:pPr>
    </w:p>
    <w:p w14:paraId="3ACACD47" w14:textId="77777777" w:rsidR="00DF34E5" w:rsidRDefault="00DF34E5" w:rsidP="002C6DC0">
      <w:pPr>
        <w:spacing w:line="480" w:lineRule="auto"/>
      </w:pPr>
      <w:r>
        <w:t>Author affiliations:</w:t>
      </w:r>
    </w:p>
    <w:p w14:paraId="1131ED0B" w14:textId="77777777" w:rsidR="00DF34E5" w:rsidRDefault="00DF34E5" w:rsidP="002C6DC0">
      <w:pPr>
        <w:spacing w:line="480" w:lineRule="auto"/>
      </w:pPr>
      <w:r>
        <w:rPr>
          <w:rFonts w:hint="eastAsia"/>
        </w:rPr>
        <w:t>1. Biophysics Graduate Group, University of California, Davis</w:t>
      </w:r>
    </w:p>
    <w:p w14:paraId="435F8714" w14:textId="77777777" w:rsidR="00DF34E5" w:rsidRDefault="00DF34E5" w:rsidP="002C6DC0">
      <w:pPr>
        <w:spacing w:line="480" w:lineRule="auto"/>
      </w:pPr>
      <w:r>
        <w:rPr>
          <w:rFonts w:hint="eastAsia"/>
        </w:rPr>
        <w:t>2. Genome Center, University of California, Davis</w:t>
      </w:r>
    </w:p>
    <w:p w14:paraId="42CDDA10" w14:textId="77777777" w:rsidR="00DF34E5" w:rsidRDefault="00DF34E5" w:rsidP="002C6DC0">
      <w:pPr>
        <w:spacing w:line="480" w:lineRule="auto"/>
      </w:pPr>
      <w:r>
        <w:t xml:space="preserve">3. </w:t>
      </w:r>
      <w:r>
        <w:rPr>
          <w:rFonts w:hint="eastAsia"/>
        </w:rPr>
        <w:t>Department of Chemistry, University of California, Davis</w:t>
      </w:r>
    </w:p>
    <w:p w14:paraId="6E3382CF" w14:textId="77777777" w:rsidR="00DF34E5" w:rsidRDefault="00DF34E5" w:rsidP="002C6DC0">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2C6DC0">
      <w:pPr>
        <w:spacing w:line="480" w:lineRule="auto"/>
      </w:pPr>
      <w:r w:rsidRPr="00DC00E8">
        <w:t>5. Department of Biomedical Engineering, University of California, Davis</w:t>
      </w:r>
    </w:p>
    <w:p w14:paraId="0AB6CD09" w14:textId="77777777" w:rsidR="00DF34E5" w:rsidRDefault="00DF34E5" w:rsidP="002C6DC0">
      <w:pPr>
        <w:spacing w:line="480" w:lineRule="auto"/>
      </w:pPr>
      <w:r>
        <w:t>6. Department of Computer Science, University of California, Davis</w:t>
      </w:r>
    </w:p>
    <w:p w14:paraId="21E48A2B" w14:textId="77777777" w:rsidR="00DF34E5" w:rsidRDefault="00DF34E5" w:rsidP="002C6DC0">
      <w:pPr>
        <w:spacing w:line="480" w:lineRule="auto"/>
      </w:pPr>
    </w:p>
    <w:p w14:paraId="2A3BCB4A" w14:textId="52F2A348" w:rsidR="00AE71AE" w:rsidRPr="00AE71AE" w:rsidRDefault="00DF34E5" w:rsidP="002C6DC0">
      <w:pPr>
        <w:spacing w:line="480" w:lineRule="auto"/>
        <w:rPr>
          <w:b/>
        </w:rPr>
      </w:pPr>
      <w:r w:rsidRPr="00AE71AE">
        <w:rPr>
          <w:b/>
        </w:rPr>
        <w:t>ABSTRACT</w:t>
      </w:r>
    </w:p>
    <w:p w14:paraId="17BAFA64" w14:textId="194202BF" w:rsidR="00DF34E5" w:rsidRDefault="00DF34E5" w:rsidP="002C6DC0">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ins w:id="0" w:author="Alex" w:date="2015-07-27T17:57:00Z">
        <w:r w:rsidR="002C4CDB">
          <w:t>.</w:t>
        </w:r>
      </w:ins>
      <w:del w:id="1" w:author="Alex" w:date="2015-07-27T17:57:00Z">
        <w:r w:rsidR="00D92F42" w:rsidDel="002C4CDB">
          <w:delText>,</w:delText>
        </w:r>
      </w:del>
      <w:r w:rsidR="00D92F42">
        <w:t xml:space="preserve"> </w:t>
      </w:r>
      <w:del w:id="2" w:author="Alex" w:date="2015-07-27T17:57:00Z">
        <w:r w:rsidR="00D92F42" w:rsidDel="002C4CDB">
          <w:delText xml:space="preserve">however </w:delText>
        </w:r>
      </w:del>
      <w:ins w:id="3" w:author="Alex" w:date="2015-07-27T17:57:00Z">
        <w:r w:rsidR="002C4CDB">
          <w:t xml:space="preserve">However, </w:t>
        </w:r>
      </w:ins>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w:t>
      </w:r>
      <w:del w:id="4" w:author="Alex" w:date="2015-07-27T17:58:00Z">
        <w:r w:rsidDel="002C4CDB">
          <w:delText xml:space="preserve">frequently </w:delText>
        </w:r>
      </w:del>
      <w:r>
        <w:t xml:space="preserve">trained </w:t>
      </w:r>
      <w:del w:id="5" w:author="Alex" w:date="2015-07-27T17:58:00Z">
        <w:r w:rsidDel="002C4CDB">
          <w:delText xml:space="preserve">using </w:delText>
        </w:r>
      </w:del>
      <w:ins w:id="6" w:author="Alex" w:date="2015-07-27T17:58:00Z">
        <w:r w:rsidR="002C4CDB">
          <w:t xml:space="preserve">on </w:t>
        </w:r>
      </w:ins>
      <w:r>
        <w:t xml:space="preserve">indirect measures of function rather than direct correlation to </w:t>
      </w:r>
      <w:r>
        <w:lastRenderedPageBreak/>
        <w:t>experimentally-determined functional effects</w:t>
      </w:r>
      <w:r w:rsidR="00850A66">
        <w:t xml:space="preserve"> of mutations</w:t>
      </w:r>
      <w:r>
        <w:t>. This is due to the lack of data</w:t>
      </w:r>
      <w:r w:rsidR="00850A66">
        <w:t xml:space="preserve"> </w:t>
      </w:r>
      <w:r>
        <w:t xml:space="preserve">sets for which a large panel of enzyme variants has been produced, purified, and kinetically characterized. Here we report the </w:t>
      </w:r>
      <w:proofErr w:type="spellStart"/>
      <w:r w:rsidR="004F15C1" w:rsidRPr="00AE71AE">
        <w:rPr>
          <w:i/>
        </w:rPr>
        <w:t>k</w:t>
      </w:r>
      <w:r w:rsidR="004F15C1" w:rsidRPr="00AE71AE">
        <w:rPr>
          <w:vertAlign w:val="subscript"/>
        </w:rPr>
        <w:t>cat</w:t>
      </w:r>
      <w:proofErr w:type="spellEnd"/>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 modeled and calculated structural features</w:t>
      </w:r>
      <w:r>
        <w:t xml:space="preserve">. The </w:t>
      </w:r>
      <w:r w:rsidR="00325684">
        <w:t xml:space="preserve">generated </w:t>
      </w:r>
      <w:r>
        <w:t xml:space="preserve">dataset and analyses carried out in this study not only provide </w:t>
      </w:r>
      <w:del w:id="7" w:author="Alex" w:date="2015-07-27T17:59:00Z">
        <w:r w:rsidDel="00AB676F">
          <w:delText xml:space="preserve">novel </w:delText>
        </w:r>
      </w:del>
      <w:r>
        <w:t>insight into how this enzyme functions,</w:t>
      </w:r>
      <w:ins w:id="8" w:author="Alex" w:date="2015-07-27T17:59:00Z">
        <w:r w:rsidR="00AB676F">
          <w:t xml:space="preserve"> they also</w:t>
        </w:r>
      </w:ins>
      <w:del w:id="9" w:author="Alex" w:date="2015-07-27T17:59:00Z">
        <w:r w:rsidDel="00AB676F">
          <w:delText xml:space="preserve"> but</w:delText>
        </w:r>
      </w:del>
      <w:r>
        <w:t xml:space="preserve"> provide</w:t>
      </w:r>
      <w:del w:id="10" w:author="Alex" w:date="2015-07-27T17:59:00Z">
        <w:r w:rsidDel="00AB676F">
          <w:delText>s</w:delText>
        </w:r>
      </w:del>
      <w:r>
        <w:t xml:space="preserve"> a clear path forward for the improvement of computational enzyme redesign algorithms.</w:t>
      </w:r>
    </w:p>
    <w:p w14:paraId="30EC849B" w14:textId="77777777" w:rsidR="004F15C1" w:rsidRDefault="004F15C1" w:rsidP="000119AD">
      <w:pPr>
        <w:spacing w:line="480" w:lineRule="auto"/>
      </w:pPr>
    </w:p>
    <w:p w14:paraId="7B248C4A" w14:textId="77777777" w:rsidR="00DF34E5" w:rsidRPr="004F15C1" w:rsidRDefault="00DF34E5" w:rsidP="000119AD">
      <w:pPr>
        <w:spacing w:line="480" w:lineRule="auto"/>
        <w:rPr>
          <w:b/>
        </w:rPr>
      </w:pPr>
      <w:r w:rsidRPr="004F15C1">
        <w:rPr>
          <w:b/>
        </w:rPr>
        <w:t>INTRODUCTION</w:t>
      </w:r>
    </w:p>
    <w:p w14:paraId="4426FB67" w14:textId="4A410EB5" w:rsidR="00DF34E5" w:rsidRDefault="00DF34E5" w:rsidP="000119AD">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 xml:space="preserve">in </w:t>
      </w:r>
      <w:proofErr w:type="spellStart"/>
      <w:r w:rsidRPr="00AA5F63">
        <w:rPr>
          <w:i/>
        </w:rPr>
        <w:t>silico</w:t>
      </w:r>
      <w:proofErr w:type="spellEnd"/>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2E280D" w:rsidRPr="0028627B">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D704B6" w:rsidRPr="0028627B">
        <w:fldChar w:fldCharType="separate"/>
      </w:r>
      <w:r w:rsidR="002E280D" w:rsidRPr="0028627B">
        <w:rPr>
          <w:noProof/>
        </w:rPr>
        <w:t>(2)</w:t>
      </w:r>
      <w:r w:rsidR="00D704B6" w:rsidRPr="0028627B">
        <w:fldChar w:fldCharType="end"/>
      </w:r>
      <w:del w:id="11" w:author="Alex" w:date="2015-07-27T18:00:00Z">
        <w:r w:rsidR="00D704B6" w:rsidRPr="007F2E8B" w:rsidDel="00AB676F">
          <w:delText>,</w:delText>
        </w:r>
      </w:del>
      <w:r w:rsidR="006E40BB">
        <w:t xml:space="preserve"> </w:t>
      </w:r>
      <w:r w:rsidR="00D704B6" w:rsidRPr="007F2E8B">
        <w:fldChar w:fldCharType="begin"/>
      </w:r>
      <w:r w:rsidR="002E280D" w:rsidRPr="007F2E8B">
        <w:instrText xml:space="preserve"> ADDIN EN.CITE &lt;EndNote&gt;&lt;Cite&gt;&lt;Author&gt;Damborsky&lt;/Author&gt;&lt;Year&gt;2014&lt;/Year&gt;&lt;RecNum&gt;8&lt;/RecNum&gt;&lt;DisplayText&gt;(3)&lt;/DisplayText&gt;&lt;record&gt;&lt;rec-number&gt;8&lt;/rec-number&gt;&lt;foreign-keys&gt;&lt;key app="EN" db-id="d22eawd51p0xrpezwr7vdtw2vasp9sx0w25d" timestamp="1431378241"&gt;8&lt;/key&gt;&lt;/foreign-keys&gt;&lt;ref-type name="Bill"&gt;4&lt;/ref-type&gt;&lt;contributors&gt;&lt;authors&gt;&lt;author&gt;Damborsky,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Apr&lt;/date&gt;&lt;/pub-dates&gt;&lt;/dates&gt;&lt;label&gt;r00015&lt;/label&gt;&lt;urls&gt;&lt;related-urls&gt;&lt;url&gt;http://linkinghub.elsevier.com/retrieve/pii/S1367593113002354&lt;/url&gt;&lt;url&gt;http://ac.els-cdn.com/S1367593113002354/1-s2.0-S1367593113002354-main.pdf?_tid=539b0660-f821-11e4-b023-00000aacb35d&amp;amp;acdnat=1431378454_de6f99fd1e84ed925203b0b6ece49f73&lt;/url&gt;&lt;/related-urls&gt;&lt;/urls&gt;&lt;/record&gt;&lt;/Cite&gt;&lt;/EndNote&gt;</w:instrText>
      </w:r>
      <w:r w:rsidR="00D704B6" w:rsidRPr="007F2E8B">
        <w:fldChar w:fldCharType="separate"/>
      </w:r>
      <w:r w:rsidR="002E280D" w:rsidRPr="007F2E8B">
        <w:rPr>
          <w:noProof/>
        </w:rPr>
        <w:t>(3)</w:t>
      </w:r>
      <w:r w:rsidR="00D704B6" w:rsidRPr="007F2E8B">
        <w:fldChar w:fldCharType="end"/>
      </w:r>
      <w:del w:id="12" w:author="Alex" w:date="2015-07-27T18:00:00Z">
        <w:r w:rsidR="00D704B6" w:rsidRPr="007F2E8B" w:rsidDel="00AB676F">
          <w:delText>,</w:delText>
        </w:r>
      </w:del>
      <w:r w:rsidR="006E40BB">
        <w:t xml:space="preserve"> </w:t>
      </w:r>
      <w:r w:rsidR="00D704B6"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D704B6" w:rsidRPr="007F2E8B">
        <w:fldChar w:fldCharType="separate"/>
      </w:r>
      <w:r w:rsidR="002E280D" w:rsidRPr="007F2E8B">
        <w:rPr>
          <w:noProof/>
        </w:rPr>
        <w:t>(4)</w:t>
      </w:r>
      <w:r w:rsidR="00D704B6" w:rsidRPr="007F2E8B">
        <w:fldChar w:fldCharType="end"/>
      </w:r>
      <w:del w:id="13" w:author="Alex" w:date="2015-07-27T18:00:00Z">
        <w:r w:rsidR="00D704B6" w:rsidRPr="007F2E8B" w:rsidDel="00AB676F">
          <w:delText>,</w:delText>
        </w:r>
      </w:del>
      <w:r w:rsidR="006E40BB">
        <w:t xml:space="preserve"> </w:t>
      </w:r>
      <w:r w:rsidR="00D704B6" w:rsidRPr="007F2E8B">
        <w:fldChar w:fldCharType="begin"/>
      </w:r>
      <w:r w:rsidR="002E280D" w:rsidRPr="007F2E8B">
        <w:instrText xml:space="preserve"> ADDIN EN.CITE &lt;EndNote&gt;&lt;Cite&gt;&lt;Author&gt;Marcheschi&lt;/Author&gt;&lt;Year&gt;2012&lt;/Year&gt;&lt;RecNum&gt;12&lt;/RecNum&gt;&lt;DisplayText&gt;(5)&lt;/DisplayText&gt;&lt;record&gt;&lt;rec-number&gt;12&lt;/rec-number&gt;&lt;foreign-keys&gt;&lt;key app="EN" db-id="d22eawd51p0xrpezwr7vdtw2vasp9sx0w25d" timestamp="1431378241"&gt;12&lt;/key&gt;&lt;/foreign-keys&gt;&lt;ref-type name="Bill"&gt;4&lt;/ref-type&gt;&lt;contributors&gt;&lt;authors&gt;&lt;author&gt;Marcheschi,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 Biol.&lt;/secondary-title&gt;&lt;/titles&gt;&lt;pages&gt;689-697&lt;/pages&gt;&lt;volume&gt;7&lt;/volume&gt;&lt;number&gt;4&lt;/number&gt;&lt;dates&gt;&lt;year&gt;2012&lt;/year&gt;&lt;pub-dates&gt;&lt;date&gt;Feb 03&lt;/date&gt;&lt;/pub-dates&gt;&lt;/dates&gt;&lt;publisher&gt;American Chemical Society&lt;/publisher&gt;&lt;label&gt;r00003&lt;/label&gt;&lt;urls&gt;&lt;related-urls&gt;&lt;url&gt;http://pubs.acs.org/doi/abs/10.1021/cb200313e&lt;/url&gt;&lt;url&gt;http://pubs.acs.org/doi/pdfplus/10.1021/cb200313e&lt;/url&gt;&lt;/related-urls&gt;&lt;/urls&gt;&lt;/record&gt;&lt;/Cite&gt;&lt;/EndNote&gt;</w:instrText>
      </w:r>
      <w:r w:rsidR="00D704B6" w:rsidRPr="007F2E8B">
        <w:fldChar w:fldCharType="separate"/>
      </w:r>
      <w:r w:rsidR="002E280D" w:rsidRPr="007F2E8B">
        <w:rPr>
          <w:noProof/>
        </w:rPr>
        <w:t>(5)</w:t>
      </w:r>
      <w:r w:rsidR="00D704B6" w:rsidRPr="007F2E8B">
        <w:fldChar w:fldCharType="end"/>
      </w:r>
      <w:del w:id="14" w:author="Alex" w:date="2015-07-27T18:00:00Z">
        <w:r w:rsidR="00D704B6" w:rsidRPr="007F2E8B" w:rsidDel="00AB676F">
          <w:delText>,</w:delText>
        </w:r>
      </w:del>
      <w:r w:rsidR="006E40BB">
        <w:t xml:space="preserve"> </w:t>
      </w:r>
      <w:r w:rsidR="00D704B6" w:rsidRPr="007F2E8B">
        <w:fldChar w:fldCharType="begin"/>
      </w:r>
      <w:r w:rsidR="002E280D" w:rsidRPr="007F2E8B">
        <w:instrText xml:space="preserve"> ADDIN EN.CITE &lt;EndNote&gt;&lt;Cite&gt;&lt;Author&gt;Khare&lt;/Author&gt;&lt;Year&gt;2012&lt;/Year&gt;&lt;RecNum&gt;6&lt;/RecNum&gt;&lt;DisplayText&gt;(6)&lt;/DisplayText&gt;&lt;record&gt;&lt;rec-number&gt;6&lt;/rec-number&gt;&lt;foreign-keys&gt;&lt;key app="EN" db-id="d22eawd51p0xrpezwr7vdtw2vasp9sx0w25d" timestamp="1431378241"&gt;6&lt;/key&gt;&lt;/foreign-keys&gt;&lt;ref-type name="Bill"&gt;4&lt;/ref-type&gt;&lt;contributors&gt;&lt;authors&gt;&lt;author&gt;Khare,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hydrolysis&lt;/title&gt;&lt;secondary-title&gt;Nature Chemical Biology&lt;/secondary-title&gt;&lt;/titles&gt;&lt;pages&gt;294-300&lt;/pages&gt;&lt;volume&gt;8&lt;/volume&gt;&lt;number&gt;3&lt;/number&gt;&lt;dates&gt;&lt;year&gt;2012&lt;/year&gt;&lt;pub-dates&gt;&lt;date&gt;Mar 01&lt;/date&gt;&lt;/pub-dates&gt;&lt;/dates&gt;&lt;publisher&gt;Nature Publishing Group&lt;/publisher&gt;&lt;label&gt;r00010&lt;/label&gt;&lt;urls&gt;&lt;related-urls&gt;&lt;url&gt;http://www.nature.com/doifinder/10.1038/nchembio.777&lt;/url&gt;&lt;url&gt;http://www.nature.com/nchembio/journal/v8/n3/pdf/nchembio.777.pdf&lt;/url&gt;&lt;/related-urls&gt;&lt;/urls&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del w:id="15" w:author="Alex" w:date="2015-07-27T18:00:00Z">
        <w:r w:rsidDel="00AB676F">
          <w:delText xml:space="preserve">using this force-field based approach </w:delText>
        </w:r>
      </w:del>
      <w:r>
        <w:t xml:space="preserve">only a </w:t>
      </w:r>
      <w:del w:id="16" w:author="Alex" w:date="2015-07-27T18:00:00Z">
        <w:r w:rsidDel="00AB676F">
          <w:delText xml:space="preserve">relatively </w:delText>
        </w:r>
      </w:del>
      <w:r>
        <w:t xml:space="preserve">small number of </w:t>
      </w:r>
      <w:del w:id="17" w:author="Alex" w:date="2015-07-27T18:00:00Z">
        <w:r w:rsidDel="00AB676F">
          <w:delText xml:space="preserve">all </w:delText>
        </w:r>
      </w:del>
      <w:r>
        <w:t xml:space="preserve">designs </w:t>
      </w:r>
      <w:ins w:id="18" w:author="Alex" w:date="2015-07-27T18:00:00Z">
        <w:r w:rsidR="00AB676F">
          <w:t xml:space="preserve">created using this force-field based approach </w:t>
        </w:r>
      </w:ins>
      <w:del w:id="19" w:author="Alex" w:date="2015-07-27T18:01:00Z">
        <w:r w:rsidDel="00AB676F">
          <w:delText xml:space="preserve">tested </w:delText>
        </w:r>
      </w:del>
      <w:r>
        <w:t>have the intended functiona</w:t>
      </w:r>
      <w:r w:rsidR="00AF585E">
        <w:t>l effect</w:t>
      </w:r>
      <w:ins w:id="20" w:author="Alex" w:date="2015-07-27T18:01:00Z">
        <w:r w:rsidR="00AB676F">
          <w:t xml:space="preserve"> when tested in the lab</w:t>
        </w:r>
      </w:ins>
      <w:r w:rsidR="00AF585E">
        <w:t xml:space="preserve">.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del w:id="21" w:author="Alex" w:date="2015-07-27T18:01:00Z">
        <w:r w:rsidDel="00AB676F">
          <w:delText xml:space="preserve">is </w:delText>
        </w:r>
      </w:del>
      <w:ins w:id="22" w:author="Alex" w:date="2015-07-27T18:01:00Z">
        <w:r w:rsidR="00AB676F">
          <w:t xml:space="preserve">are </w:t>
        </w:r>
      </w:ins>
      <w:del w:id="23" w:author="Alex" w:date="2015-07-27T18:01:00Z">
        <w:r w:rsidDel="00AB676F">
          <w:delText>of the utmost importance</w:delText>
        </w:r>
      </w:del>
      <w:ins w:id="24" w:author="Alex" w:date="2015-07-27T18:01:00Z">
        <w:r w:rsidR="00AB676F">
          <w:t>necessary</w:t>
        </w:r>
      </w:ins>
      <w:r>
        <w:t>.</w:t>
      </w:r>
      <w:r w:rsidR="00AF585E">
        <w:t xml:space="preserve"> </w:t>
      </w:r>
    </w:p>
    <w:p w14:paraId="26877676" w14:textId="7140362A" w:rsidR="00DF34E5" w:rsidRDefault="00AF585E" w:rsidP="000119AD">
      <w:pPr>
        <w:spacing w:line="480" w:lineRule="auto"/>
      </w:pPr>
      <w:r>
        <w:tab/>
      </w:r>
      <w:r w:rsidR="00ED003A">
        <w:t xml:space="preserve">The use of large datasets to train and evaluate force-field based algorithms for protein function has been previously validated in the context of protein </w:t>
      </w:r>
      <w:proofErr w:type="spellStart"/>
      <w:r w:rsidR="00ED003A">
        <w:t>thermostability</w:t>
      </w:r>
      <w:proofErr w:type="spellEnd"/>
      <w:r w:rsidR="00ED003A">
        <w:t xml:space="preserve">. For example, the </w:t>
      </w:r>
      <w:proofErr w:type="spellStart"/>
      <w:r w:rsidR="00ED003A">
        <w:t>ProTherm</w:t>
      </w:r>
      <w:proofErr w:type="spellEnd"/>
      <w:r w:rsidR="00ED003A">
        <w:t xml:space="preserve"> database has over twenty thousand measured effects of mutations on </w:t>
      </w:r>
      <w:proofErr w:type="spellStart"/>
      <w:r w:rsidR="00ED003A">
        <w:t>thermostability</w:t>
      </w:r>
      <w:proofErr w:type="spellEnd"/>
      <w:r w:rsidR="00ED003A">
        <w:t xml:space="preserve">, and serves as the gold standard for the development of numerous algorithms developed to predict effects of mutations on </w:t>
      </w:r>
      <w:proofErr w:type="spellStart"/>
      <w:r w:rsidR="00ED003A" w:rsidRPr="0028627B">
        <w:t>thermostability</w:t>
      </w:r>
      <w:proofErr w:type="spellEnd"/>
      <w:r w:rsidR="00ED003A" w:rsidRPr="0028627B">
        <w:t>.</w:t>
      </w:r>
      <w:r w:rsidR="0041704D">
        <w:t xml:space="preserve"> </w:t>
      </w:r>
      <w:r w:rsidR="00ED003A" w:rsidRPr="007F2E8B">
        <w:fldChar w:fldCharType="begin"/>
      </w:r>
      <w:r w:rsidR="002E280D" w:rsidRPr="007F2E8B">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del w:id="25" w:author="Alex" w:date="2015-07-27T18:02:00Z">
        <w:r w:rsidR="00656029" w:rsidRPr="007F2E8B" w:rsidDel="00AB676F">
          <w:delText>,</w:delText>
        </w:r>
      </w:del>
      <w:r w:rsidR="0041704D">
        <w:t xml:space="preserve"> </w:t>
      </w:r>
      <w:r w:rsidR="00ED003A" w:rsidRPr="007F2E8B">
        <w:fldChar w:fldCharType="begin"/>
      </w:r>
      <w:r w:rsidR="002E280D" w:rsidRPr="007F2E8B">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2E280D" w:rsidRPr="007F2E8B">
        <w:rPr>
          <w:rFonts w:hint="eastAsia"/>
        </w:rPr>
        <w:instrText>key&gt;&lt;/foreign-keys&gt;&lt;ref-type name="Journal Article"&gt;17&lt;/ref-type&gt;&lt;contributors&gt;&lt;authors&gt;&lt;author&gt;Kellogg, Elizabeth H&lt;/author&gt;&lt;author&gt;Leaver</w:instrText>
      </w:r>
      <w:r w:rsidR="002E280D" w:rsidRPr="007F2E8B">
        <w:rPr>
          <w:rFonts w:hint="eastAsia"/>
        </w:rPr>
        <w:instrText>‐</w:instrText>
      </w:r>
      <w:r w:rsidR="002E280D" w:rsidRPr="007F2E8B">
        <w:rPr>
          <w:rFonts w:hint="eastAsia"/>
        </w:rPr>
        <w:instrText>Fay, Andrew&lt;/author&gt;&lt;author&gt;Baker, David&lt;/author&gt;&lt;/authors&gt;&lt;/contributors&gt;&lt;titles&gt;&lt;title&gt;Role of conformational sampling in computing mutation</w:instrText>
      </w:r>
      <w:r w:rsidR="002E280D" w:rsidRPr="007F2E8B">
        <w:rPr>
          <w:rFonts w:hint="eastAsia"/>
        </w:rPr>
        <w:instrText>‐</w:instrText>
      </w:r>
      <w:r w:rsidR="002E280D" w:rsidRPr="007F2E8B">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2E280D" w:rsidRPr="007F2E8B">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del w:id="26" w:author="Alex" w:date="2015-07-27T18:02:00Z">
        <w:r w:rsidR="00ED003A" w:rsidRPr="007F2E8B" w:rsidDel="00AB676F">
          <w:delText>,</w:delText>
        </w:r>
      </w:del>
      <w:r w:rsidR="0041704D">
        <w:t xml:space="preserve"> </w:t>
      </w:r>
      <w:r w:rsidR="00ED003A" w:rsidRPr="007F2E8B">
        <w:fldChar w:fldCharType="begin"/>
      </w:r>
      <w:r w:rsidR="002E280D" w:rsidRPr="007F2E8B">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ins w:id="27" w:author="Alex" w:date="2015-07-27T18:02:00Z">
        <w:r w:rsidR="00AB676F">
          <w:t xml:space="preserve">to </w:t>
        </w:r>
      </w:ins>
      <w:r w:rsidR="003D3114">
        <w:t>construct</w:t>
      </w:r>
      <w:r w:rsidR="004A39CD">
        <w:t xml:space="preserve"> large families of </w:t>
      </w:r>
      <w:r w:rsidR="003D3114">
        <w:t>functional</w:t>
      </w:r>
      <w:ins w:id="28" w:author="Alex" w:date="2015-07-27T18:02:00Z">
        <w:r w:rsidR="00AB676F">
          <w:t>ly-</w:t>
        </w:r>
      </w:ins>
      <w:del w:id="29" w:author="Alex" w:date="2015-07-27T18:02:00Z">
        <w:r w:rsidR="003D3114" w:rsidDel="00AB676F">
          <w:delText xml:space="preserve"> </w:delText>
        </w:r>
      </w:del>
      <w:r w:rsidR="003D3114">
        <w:t xml:space="preserve">characterized mutants, none have </w:t>
      </w:r>
      <w:del w:id="30" w:author="Alex" w:date="2015-07-27T18:02:00Z">
        <w:r w:rsidR="003D3114" w:rsidDel="00AB676F">
          <w:delText xml:space="preserve">explicitly </w:delText>
        </w:r>
      </w:del>
      <w:r w:rsidR="003D3114">
        <w:t xml:space="preserve">produced, purified, and measured the kinetic constants of more than 20 </w:t>
      </w:r>
      <w:r w:rsidR="004A39CD">
        <w:t>mutants</w:t>
      </w:r>
      <w:r w:rsidR="00636EB4">
        <w:t>.</w:t>
      </w:r>
      <w:r w:rsidR="0041704D">
        <w:t xml:space="preserve"> </w:t>
      </w:r>
      <w:r w:rsidR="00995751">
        <w:fldChar w:fldCharType="begin"/>
      </w:r>
      <w:r w:rsidR="002E280D">
        <w:instrText xml:space="preserve"> ADDIN EN.CITE &lt;EndNote&gt;&lt;Cite&gt;&lt;Author&gt;Minshull&lt;/Author&gt;&lt;Year&gt;2005&lt;/Year&gt;&lt;RecNum&gt;39&lt;/RecNum&gt;&lt;DisplayText&gt;(10)&lt;/DisplayText&gt;&lt;record&gt;&lt;rec-number&gt;39&lt;/rec-number&gt;&lt;foreign-keys&gt;&lt;key app="EN" db-id="d22eawd51p0xrpezwr7vdtw2vasp9sx0w25d" timestamp="1437789900"&gt;39&lt;/key&gt;&lt;/foreign-keys&gt;&lt;ref-type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Biology&lt;/secondary-title&gt;&lt;/titles&gt;&lt;periodical&gt;&lt;full-title&gt;Current opinion in chemical biology&lt;/full-title&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del w:id="31" w:author="Alex" w:date="2015-07-27T18:21:00Z">
        <w:r w:rsidR="0041704D" w:rsidDel="009410DD">
          <w:delText>,</w:delText>
        </w:r>
      </w:del>
      <w:r w:rsidR="0041704D">
        <w:t xml:space="preserve"> </w:t>
      </w:r>
      <w:r w:rsidR="0041704D">
        <w:fldChar w:fldCharType="begin"/>
      </w:r>
      <w:r w:rsidR="0041704D">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del w:id="32" w:author="Alex" w:date="2015-07-27T18:02:00Z">
        <w:r w:rsidR="0041704D" w:rsidDel="00AB676F">
          <w:delText>,</w:delText>
        </w:r>
      </w:del>
      <w:r w:rsidR="0041704D">
        <w:t xml:space="preserve"> </w:t>
      </w:r>
      <w:r w:rsidR="0041704D">
        <w:fldChar w:fldCharType="begin"/>
      </w:r>
      <w:r w:rsidR="0041704D">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del w:id="33" w:author="Alex" w:date="2015-07-27T18:02:00Z">
        <w:r w:rsidR="0041704D" w:rsidDel="00AB676F">
          <w:delText>,</w:delText>
        </w:r>
      </w:del>
      <w:r w:rsidR="0041704D">
        <w:t xml:space="preserve"> </w:t>
      </w:r>
      <w:r w:rsidR="0041704D">
        <w:fldChar w:fldCharType="begin"/>
      </w:r>
      <w:r w:rsidR="0041704D">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del w:id="34" w:author="Alex" w:date="2015-07-27T18:02:00Z">
        <w:r w:rsidR="0041704D" w:rsidDel="00AB676F">
          <w:delText>,</w:delText>
        </w:r>
      </w:del>
      <w:r w:rsidR="0041704D">
        <w:t xml:space="preserve"> </w:t>
      </w:r>
      <w:r w:rsidR="0041704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1704D">
        <w:fldChar w:fldCharType="separate"/>
      </w:r>
      <w:r w:rsidR="0041704D">
        <w:rPr>
          <w:noProof/>
        </w:rPr>
        <w:t>(14)</w:t>
      </w:r>
      <w:r w:rsidR="0041704D">
        <w:fldChar w:fldCharType="end"/>
      </w:r>
      <w:r w:rsidR="0041704D">
        <w:t xml:space="preserve"> </w:t>
      </w:r>
      <w:ins w:id="35" w:author="Alex" w:date="2015-07-27T18:21:00Z">
        <w:r w:rsidR="009410DD">
          <w:t xml:space="preserve">Accurate training and cross-validation of algorithms to design and predict effects of mutations </w:t>
        </w:r>
      </w:ins>
      <w:ins w:id="36" w:author="Alex" w:date="2015-07-27T18:22:00Z">
        <w:r w:rsidR="009410DD">
          <w:t xml:space="preserve">can only be achieved by explicitly measuring </w:t>
        </w:r>
      </w:ins>
      <w:ins w:id="37" w:author="Alex" w:date="2015-07-27T18:23:00Z">
        <w:r w:rsidR="009410DD">
          <w:t xml:space="preserve">the </w:t>
        </w:r>
      </w:ins>
      <w:ins w:id="38" w:author="Alex" w:date="2015-07-27T18:22:00Z">
        <w:r w:rsidR="009410DD">
          <w:t>functional effects of mutations on</w:t>
        </w:r>
      </w:ins>
      <w:del w:id="39" w:author="Alex" w:date="2015-07-27T18:22:00Z">
        <w:r w:rsidR="004A39CD" w:rsidDel="009410DD">
          <w:delText xml:space="preserve">In order to </w:delText>
        </w:r>
      </w:del>
      <w:del w:id="40" w:author="Alex" w:date="2015-07-27T18:21:00Z">
        <w:r w:rsidR="004A39CD" w:rsidDel="009410DD">
          <w:delText>design and predict effects</w:delText>
        </w:r>
        <w:r w:rsidR="00922CB6" w:rsidDel="009410DD">
          <w:delText xml:space="preserve"> of mutations</w:delText>
        </w:r>
        <w:r w:rsidR="004A39CD" w:rsidDel="009410DD">
          <w:delText xml:space="preserve"> </w:delText>
        </w:r>
      </w:del>
      <w:del w:id="41" w:author="Alex" w:date="2015-07-27T18:22:00Z">
        <w:r w:rsidR="004A39CD" w:rsidDel="009410DD">
          <w:delText>on</w:delText>
        </w:r>
      </w:del>
      <w:r w:rsidR="004A39CD">
        <w:t xml:space="preserve"> catalytic efficiency</w:t>
      </w:r>
      <w:r w:rsidR="00922CB6">
        <w:t xml:space="preserve"> (</w:t>
      </w:r>
      <w:proofErr w:type="spellStart"/>
      <w:r w:rsidR="00922CB6" w:rsidRPr="007F2E8B">
        <w:rPr>
          <w:i/>
        </w:rPr>
        <w:t>k</w:t>
      </w:r>
      <w:r w:rsidR="00922CB6" w:rsidRPr="007F2E8B">
        <w:rPr>
          <w:vertAlign w:val="subscript"/>
        </w:rPr>
        <w:t>cat</w:t>
      </w:r>
      <w:proofErr w:type="spellEnd"/>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ins w:id="42" w:author="Alex" w:date="2015-07-27T18:22:00Z">
        <w:r w:rsidR="009410DD">
          <w:t>and</w:t>
        </w:r>
      </w:ins>
      <w:del w:id="43" w:author="Alex" w:date="2015-07-27T18:22:00Z">
        <w:r w:rsidR="00922CB6" w:rsidDel="009410DD">
          <w:delText>or</w:delText>
        </w:r>
      </w:del>
      <w:r w:rsidR="00922CB6">
        <w:t xml:space="preserve"> turnover rate (</w:t>
      </w:r>
      <w:proofErr w:type="spellStart"/>
      <w:r w:rsidR="00922CB6" w:rsidRPr="007F2E8B">
        <w:rPr>
          <w:i/>
        </w:rPr>
        <w:t>k</w:t>
      </w:r>
      <w:r w:rsidR="00922CB6" w:rsidRPr="007F2E8B">
        <w:rPr>
          <w:vertAlign w:val="subscript"/>
        </w:rPr>
        <w:t>cat</w:t>
      </w:r>
      <w:proofErr w:type="spellEnd"/>
      <w:r w:rsidR="00922CB6">
        <w:t>)</w:t>
      </w:r>
      <w:ins w:id="44" w:author="Alex" w:date="2015-07-27T18:22:00Z">
        <w:r w:rsidR="009410DD">
          <w:t>.</w:t>
        </w:r>
      </w:ins>
      <w:r w:rsidR="00922CB6">
        <w:t xml:space="preserve"> </w:t>
      </w:r>
      <w:del w:id="45" w:author="Alex" w:date="2015-07-27T18:22:00Z">
        <w:r w:rsidR="00922CB6" w:rsidDel="009410DD">
          <w:delText xml:space="preserve">a large data where the functional effects on each of these parameters </w:delText>
        </w:r>
        <w:r w:rsidR="003D3114" w:rsidDel="009410DD">
          <w:delText>has been</w:delText>
        </w:r>
        <w:r w:rsidR="00922CB6" w:rsidDel="009410DD">
          <w:delText xml:space="preserve"> explicitly measured </w:delText>
        </w:r>
        <w:r w:rsidR="003D3114" w:rsidDel="009410DD">
          <w:delText>will be</w:delText>
        </w:r>
        <w:r w:rsidR="00922CB6" w:rsidDel="009410DD">
          <w:delText xml:space="preserve"> </w:delText>
        </w:r>
        <w:r w:rsidR="003D3114" w:rsidDel="009410DD">
          <w:delText>necessary</w:delText>
        </w:r>
        <w:r w:rsidR="00922CB6" w:rsidDel="009410DD">
          <w:delText xml:space="preserve"> </w:delText>
        </w:r>
        <w:r w:rsidR="00ED003A" w:rsidDel="009410DD">
          <w:delText>to enable</w:delText>
        </w:r>
      </w:del>
      <w:del w:id="46" w:author="Alex" w:date="2015-07-27T18:21:00Z">
        <w:r w:rsidR="003D3114" w:rsidDel="009410DD">
          <w:delText xml:space="preserve"> accurate</w:delText>
        </w:r>
        <w:r w:rsidR="00ED003A" w:rsidDel="009410DD">
          <w:delText xml:space="preserve"> training and cross-validation of algorithms</w:delText>
        </w:r>
      </w:del>
      <w:del w:id="47" w:author="Alex" w:date="2015-07-27T18:22:00Z">
        <w:r w:rsidR="00ED003A" w:rsidDel="009410DD">
          <w:delText>.</w:delText>
        </w:r>
        <w:r w:rsidR="004A39CD" w:rsidDel="009410DD">
          <w:delText xml:space="preserve"> </w:delText>
        </w:r>
      </w:del>
    </w:p>
    <w:p w14:paraId="35D850C1" w14:textId="358795C3" w:rsidR="00DF34E5" w:rsidRDefault="00C52DCD" w:rsidP="000119AD">
      <w:pPr>
        <w:spacing w:line="480" w:lineRule="auto"/>
      </w:pPr>
      <w:r>
        <w:tab/>
      </w:r>
      <w:r w:rsidR="00DF34E5">
        <w:t xml:space="preserve">Here, we take the first </w:t>
      </w:r>
      <w:del w:id="48" w:author="Alex" w:date="2015-07-27T18:23:00Z">
        <w:r w:rsidR="00DF34E5" w:rsidDel="00EB29B3">
          <w:delText xml:space="preserve">key </w:delText>
        </w:r>
      </w:del>
      <w:r w:rsidR="00DF34E5">
        <w:t xml:space="preserve">step towards developing a data set of enzyme mutants with measured effects on kinetic constants </w:t>
      </w:r>
      <w:del w:id="49" w:author="Alex" w:date="2015-07-27T18:23:00Z">
        <w:r w:rsidR="00DF34E5" w:rsidDel="00EB29B3">
          <w:delText>(</w:delText>
        </w:r>
        <w:r w:rsidR="00DF34E5" w:rsidRPr="00C52DCD" w:rsidDel="00EB29B3">
          <w:rPr>
            <w:i/>
          </w:rPr>
          <w:delText>i.e.</w:delText>
        </w:r>
        <w:r w:rsidR="00DF34E5" w:rsidDel="00EB29B3">
          <w:delText xml:space="preserve"> </w:delText>
        </w:r>
        <w:r w:rsidR="004F15C1" w:rsidRPr="00AE71AE" w:rsidDel="00EB29B3">
          <w:rPr>
            <w:i/>
          </w:rPr>
          <w:delText>k</w:delText>
        </w:r>
        <w:r w:rsidR="004F15C1" w:rsidRPr="00AE71AE" w:rsidDel="00EB29B3">
          <w:rPr>
            <w:vertAlign w:val="subscript"/>
          </w:rPr>
          <w:delText>cat</w:delText>
        </w:r>
        <w:r w:rsidR="004F15C1" w:rsidDel="00EB29B3">
          <w:delText xml:space="preserve"> and K</w:delText>
        </w:r>
        <w:r w:rsidR="004F15C1" w:rsidRPr="004F15C1" w:rsidDel="00EB29B3">
          <w:rPr>
            <w:vertAlign w:val="subscript"/>
          </w:rPr>
          <w:delText>M</w:delText>
        </w:r>
        <w:r w:rsidR="00DF34E5" w:rsidDel="00EB29B3">
          <w:delText xml:space="preserve">) </w:delText>
        </w:r>
      </w:del>
      <w:r w:rsidR="00DF34E5">
        <w:t>that is both large enough and has a wide enough dynamic range to enable training of computational protein design algorithms. The initial enzyme of focus is a family 1 glycoside hydrolase</w:t>
      </w:r>
      <w:r w:rsidR="00AD3EB3">
        <w:t>: ß</w:t>
      </w:r>
      <w:r w:rsidR="00DF34E5">
        <w:t>-</w:t>
      </w:r>
      <w:proofErr w:type="spellStart"/>
      <w:r w:rsidR="00DF34E5">
        <w:t>glucosidase</w:t>
      </w:r>
      <w:proofErr w:type="spellEnd"/>
      <w:r w:rsidR="00DF34E5">
        <w:t xml:space="preserve"> B </w:t>
      </w:r>
      <w:r w:rsidR="00AD3EB3">
        <w:t xml:space="preserve">(BglB)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xml:space="preserve">. The family </w:t>
      </w:r>
      <w:r w:rsidR="00DF34E5">
        <w:lastRenderedPageBreak/>
        <w:t>1 glycoside hydrolases have been the subject of numerous structural and kinetic studies due to their importance as the penultimate step in cellular</w:t>
      </w:r>
      <w:r w:rsidR="00E95C64">
        <w:t xml:space="preserve"> </w:t>
      </w:r>
      <w:proofErr w:type="spellStart"/>
      <w:r w:rsidR="00E95C64">
        <w:t>ligno</w:t>
      </w:r>
      <w:proofErr w:type="spellEnd"/>
      <w:r w:rsidR="00E95C64">
        <w:t>-cellulose utilization.</w:t>
      </w:r>
      <w:r w:rsidR="0041704D">
        <w:t xml:space="preserve"> </w:t>
      </w:r>
      <w:r w:rsidR="00DE3799">
        <w:fldChar w:fldCharType="begin"/>
      </w:r>
      <w:r w:rsidR="0041704D">
        <w:instrText xml:space="preserve"> ADDIN EN.CITE &lt;EndNote&gt;&lt;Cite&gt;&lt;Author&gt;Isorna&lt;/Author&gt;&lt;Year&gt;2007&lt;/Year&gt;&lt;RecNum&gt;11&lt;/RecNum&gt;&lt;DisplayText&gt;(15)&lt;/DisplayText&gt;&lt;record&gt;&lt;rec-number&gt;11&lt;/rec-number&gt;&lt;foreign-keys&gt;&lt;key app="EN" db-id="d22eawd51p0xrpezwr7vdtw2vasp9sx0w25d" timestamp="1431378241"&gt;11&lt;/key&gt;&lt;/foreign-keys&gt;&lt;ref-type name="Bill"&gt;4&lt;/ref-type&gt;&lt;contributors&gt;&lt;authors&gt;&lt;author&gt;Isorna, Pablo&lt;/author&gt;&lt;author&gt;Polaina, Julio&lt;/author&gt;&lt;author&gt;Latorre-García, Lorena&lt;/author&gt;&lt;author&gt;Cañada, Francisco Javier&lt;/author&gt;&lt;author&gt;González, Beatriz&lt;/author&gt;&lt;aut</w:instrText>
      </w:r>
      <w:r w:rsidR="0041704D">
        <w:rPr>
          <w:rFonts w:hint="eastAsia"/>
        </w:rPr>
        <w:instrText xml:space="preserve">hor&gt;Sanz-Aparicio, Julia&lt;/author&gt;&lt;/authors&gt;&lt;/contributors&gt;&lt;titles&gt;&lt;title&gt;Crystal Structures of Paenibacillus polymyxa </w:instrText>
      </w:r>
      <w:r w:rsidR="0041704D">
        <w:rPr>
          <w:rFonts w:hint="eastAsia"/>
        </w:rPr>
        <w:instrText>β</w:instrText>
      </w:r>
      <w:r w:rsidR="0041704D">
        <w:rPr>
          <w:rFonts w:hint="eastAsia"/>
        </w:rPr>
        <w:instrText>-Glucosidase B Complexes Reveal the Molecular Basis of Substrate Specificity and Give New Insights into the Catalytic Machinery of Famil</w:instrText>
      </w:r>
      <w:r w:rsidR="0041704D">
        <w:instrText>y I Glycosidases&lt;/title&gt;&lt;secondary-title&gt;Journal of Molecular Biology&lt;/secondary-title&gt;&lt;/titles&gt;&lt;periodical&gt;&lt;full-title&gt;Journal of molecular biology&lt;/full-title&gt;&lt;/periodical&gt;&lt;pages&gt;1204-1218&lt;/pages&gt;&lt;volume&gt;371&lt;/volume&gt;&lt;number&gt;5&lt;/number&gt;&lt;dates&gt;&lt;year&gt;2007&lt;/year&gt;&lt;pub-dates&gt;&lt;date&gt;Aug&lt;/date&gt;&lt;/pub-dates&gt;&lt;/dates&gt;&lt;label&gt;r00024&lt;/label&gt;&lt;urls&gt;&lt;related-urls&gt;&lt;url&gt;http://linkinghub.elsevier.com/retrieve/pii/S0022283607007413&lt;/url&gt;&lt;url&gt;http://ac.els-cdn.com/S0022283607007413/1-s2.0-S0022283607007413-main.pdf?_tid=579b335c-f821-11e4-9b9b-00000aab0f26&amp;amp;acdnat=1431378461_de6574bb5d7183508ed2c0bf5781c564&lt;/url&gt;&lt;/related-urls&gt;&lt;/urls&gt;&lt;/record&gt;&lt;/Cite&gt;&lt;/EndNote&gt;</w:instrText>
      </w:r>
      <w:r w:rsidR="00DE3799">
        <w:fldChar w:fldCharType="separate"/>
      </w:r>
      <w:r w:rsidR="0041704D">
        <w:rPr>
          <w:noProof/>
        </w:rPr>
        <w:t>(15)</w:t>
      </w:r>
      <w:r w:rsidR="00DE3799">
        <w:fldChar w:fldCharType="end"/>
      </w:r>
      <w:r w:rsidR="00DF34E5">
        <w:t xml:space="preserve"> An X-ray crystal structure of BglB indicates that </w:t>
      </w:r>
      <w:r w:rsidR="00BB2E28">
        <w:t xml:space="preserve">it </w:t>
      </w:r>
      <w:r w:rsidR="00DF34E5">
        <w:t xml:space="preserve">follows a classical </w:t>
      </w:r>
      <w:proofErr w:type="spellStart"/>
      <w:r w:rsidR="00DF34E5">
        <w:t>Koshland</w:t>
      </w:r>
      <w:proofErr w:type="spellEnd"/>
      <w:r w:rsidR="00DF34E5">
        <w:t xml:space="preserve"> double-displacement mechanism in which </w:t>
      </w:r>
      <w:proofErr w:type="spellStart"/>
      <w:r w:rsidR="00DF34E5">
        <w:t>E353</w:t>
      </w:r>
      <w:proofErr w:type="spellEnd"/>
      <w:r w:rsidR="00DF34E5">
        <w:t xml:space="preserve"> performs a </w:t>
      </w:r>
      <w:proofErr w:type="spellStart"/>
      <w:r w:rsidR="00DE3799">
        <w:t>nucleo</w:t>
      </w:r>
      <w:r w:rsidR="00DF34E5">
        <w:t>philic</w:t>
      </w:r>
      <w:proofErr w:type="spellEnd"/>
      <w:r w:rsidR="00DF34E5">
        <w:t xml:space="preserve"> attack on the </w:t>
      </w:r>
      <w:proofErr w:type="spellStart"/>
      <w:r w:rsidR="00DF34E5">
        <w:t>anomeric</w:t>
      </w:r>
      <w:proofErr w:type="spellEnd"/>
      <w:r w:rsidR="00DF34E5">
        <w:t xml:space="preserve"> carbon of the substrate’s glucose moiety. The leaving group is protonated by </w:t>
      </w:r>
      <w:proofErr w:type="spellStart"/>
      <w:r w:rsidR="00DF34E5">
        <w:t>E164</w:t>
      </w:r>
      <w:proofErr w:type="spellEnd"/>
      <w:r w:rsidR="00DF34E5">
        <w:t xml:space="preserve">. A third active site residue, </w:t>
      </w:r>
      <w:proofErr w:type="spellStart"/>
      <w:r w:rsidR="00DF34E5">
        <w:t>Y295</w:t>
      </w:r>
      <w:proofErr w:type="spellEnd"/>
      <w:r w:rsidR="00DF34E5">
        <w:t xml:space="preserve">, orients </w:t>
      </w:r>
      <w:proofErr w:type="spellStart"/>
      <w:r w:rsidR="00DF34E5">
        <w:t>E353</w:t>
      </w:r>
      <w:proofErr w:type="spellEnd"/>
      <w:r w:rsidR="00DF34E5">
        <w:t xml:space="preserve"> for catalysis</w:t>
      </w:r>
      <w:r w:rsidR="00DE3799">
        <w:t xml:space="preserve"> with a hydrogen bond.</w:t>
      </w:r>
      <w:r w:rsidR="0041704D">
        <w:t xml:space="preserve"> </w:t>
      </w:r>
      <w:r w:rsidR="00DE3799">
        <w:fldChar w:fldCharType="begin"/>
      </w:r>
      <w:r w:rsidR="0041704D">
        <w:instrText xml:space="preserve"> ADDIN EN.CITE &lt;EndNote&gt;&lt;Cite&gt;&lt;Author&gt;Isorna&lt;/Author&gt;&lt;Year&gt;2007&lt;/Year&gt;&lt;RecNum&gt;11&lt;/RecNum&gt;&lt;DisplayText&gt;(15)&lt;/DisplayText&gt;&lt;record&gt;&lt;rec-number&gt;11&lt;/rec-number&gt;&lt;foreign-keys&gt;&lt;key app="EN" db-id="d22eawd51p0xrpezwr7vdtw2vasp9sx0w25d" timestamp="1431378241"&gt;11&lt;/key&gt;&lt;/foreign-keys&gt;&lt;ref-type name="Bill"&gt;4&lt;/ref-type&gt;&lt;contributors&gt;&lt;authors&gt;&lt;author&gt;Isorna, Pablo&lt;/author&gt;&lt;author&gt;Polaina, Julio&lt;/author&gt;&lt;author&gt;Latorre-García, Lorena&lt;/author&gt;&lt;author&gt;Cañada, Francisco Javier&lt;/author&gt;&lt;author&gt;González, Beatriz&lt;/author&gt;&lt;aut</w:instrText>
      </w:r>
      <w:r w:rsidR="0041704D">
        <w:rPr>
          <w:rFonts w:hint="eastAsia"/>
        </w:rPr>
        <w:instrText xml:space="preserve">hor&gt;Sanz-Aparicio, Julia&lt;/author&gt;&lt;/authors&gt;&lt;/contributors&gt;&lt;titles&gt;&lt;title&gt;Crystal Structures of Paenibacillus polymyxa </w:instrText>
      </w:r>
      <w:r w:rsidR="0041704D">
        <w:rPr>
          <w:rFonts w:hint="eastAsia"/>
        </w:rPr>
        <w:instrText>β</w:instrText>
      </w:r>
      <w:r w:rsidR="0041704D">
        <w:rPr>
          <w:rFonts w:hint="eastAsia"/>
        </w:rPr>
        <w:instrText>-Glucosidase B Complexes Reveal the Molecular Basis of Substrate Specificity and Give New Insights into the Catalytic Machinery of Famil</w:instrText>
      </w:r>
      <w:r w:rsidR="0041704D">
        <w:instrText>y I Glycosidases&lt;/title&gt;&lt;secondary-title&gt;Journal of Molecular Biology&lt;/secondary-title&gt;&lt;/titles&gt;&lt;periodical&gt;&lt;full-title&gt;Journal of molecular biology&lt;/full-title&gt;&lt;/periodical&gt;&lt;pages&gt;1204-1218&lt;/pages&gt;&lt;volume&gt;371&lt;/volume&gt;&lt;number&gt;5&lt;/number&gt;&lt;dates&gt;&lt;year&gt;2007&lt;/year&gt;&lt;pub-dates&gt;&lt;date&gt;Aug&lt;/date&gt;&lt;/pub-dates&gt;&lt;/dates&gt;&lt;label&gt;r00024&lt;/label&gt;&lt;urls&gt;&lt;related-urls&gt;&lt;url&gt;http://linkinghub.elsevier.com/retrieve/pii/S0022283607007413&lt;/url&gt;&lt;url&gt;http://ac.els-cdn.com/S0022283607007413/1-s2.0-S0022283607007413-main.pdf?_tid=579b335c-f821-11e4-9b9b-00000aab0f26&amp;amp;acdnat=1431378461_de6574bb5d7183508ed2c0bf5781c564&lt;/url&gt;&lt;/related-urls&gt;&lt;/urls&gt;&lt;/record&gt;&lt;/Cite&gt;&lt;/EndNote&gt;</w:instrText>
      </w:r>
      <w:r w:rsidR="00DE3799">
        <w:fldChar w:fldCharType="separate"/>
      </w:r>
      <w:r w:rsidR="0041704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0119AD">
      <w:pPr>
        <w:spacing w:line="480" w:lineRule="auto"/>
      </w:pPr>
    </w:p>
    <w:p w14:paraId="12EF22D8" w14:textId="77777777" w:rsidR="00661954" w:rsidRPr="00794F66" w:rsidRDefault="00661954" w:rsidP="000119AD">
      <w:pPr>
        <w:spacing w:line="480" w:lineRule="auto"/>
        <w:rPr>
          <w:b/>
        </w:rPr>
      </w:pPr>
      <w:r w:rsidRPr="00794F66">
        <w:rPr>
          <w:b/>
        </w:rPr>
        <w:t xml:space="preserve">Figure 1. Structure and catalyzed reaction of BglB </w:t>
      </w:r>
    </w:p>
    <w:p w14:paraId="0B2C53AB" w14:textId="66044BF1" w:rsidR="00661954" w:rsidRDefault="00661954" w:rsidP="000119AD">
      <w:pPr>
        <w:spacing w:line="480" w:lineRule="auto"/>
      </w:pPr>
      <w:r>
        <w:t xml:space="preserve">(A) Structure of BglB in complex with the modeled </w:t>
      </w:r>
      <w:r w:rsidRPr="00AD4DE1">
        <w:rPr>
          <w:i/>
        </w:rPr>
        <w:t>p</w:t>
      </w:r>
      <w:r>
        <w:t>-</w:t>
      </w:r>
      <w:proofErr w:type="spellStart"/>
      <w:r>
        <w:t>nitrophenyl</w:t>
      </w:r>
      <w:proofErr w:type="spellEnd"/>
      <w:r>
        <w:t>-ß-D-</w:t>
      </w:r>
      <w:proofErr w:type="spellStart"/>
      <w:r>
        <w:t>glucoside</w:t>
      </w:r>
      <w:proofErr w:type="spellEnd"/>
      <w:r>
        <w:t xml:space="preserve"> </w:t>
      </w:r>
      <w:r w:rsidR="000650B5">
        <w:t xml:space="preserve">(pNPG) </w:t>
      </w:r>
      <w:r>
        <w:t xml:space="preserve">used for design. Alpha carbons of residues mutated shown as blue spheres. The image was generated with </w:t>
      </w:r>
      <w:proofErr w:type="spellStart"/>
      <w:r>
        <w:t>PyMOL</w:t>
      </w:r>
      <w:proofErr w:type="spellEnd"/>
      <w:r>
        <w:t>.</w:t>
      </w:r>
      <w:r w:rsidR="0041704D">
        <w:t xml:space="preserve"> </w:t>
      </w:r>
      <w:r>
        <w:fldChar w:fldCharType="begin"/>
      </w:r>
      <w:r w:rsidR="0041704D">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41704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0119AD">
      <w:pPr>
        <w:spacing w:line="480" w:lineRule="auto"/>
      </w:pPr>
    </w:p>
    <w:p w14:paraId="469EC551" w14:textId="2D893122" w:rsidR="00DF34E5" w:rsidRDefault="00DE3799" w:rsidP="000119AD">
      <w:pPr>
        <w:spacing w:line="480" w:lineRule="auto"/>
      </w:pPr>
      <w:r>
        <w:tab/>
      </w:r>
      <w:r w:rsidR="00DF34E5">
        <w:t xml:space="preserve">In this study we report the largest data set of its kind, in which 104 mutants of BglB are produced, purified, and </w:t>
      </w:r>
      <w:r w:rsidR="004A52E3">
        <w:t>kinetically characterized (</w:t>
      </w:r>
      <w:r w:rsidR="004A52E3">
        <w:rPr>
          <w:i/>
        </w:rPr>
        <w:t xml:space="preserve">i.e., </w:t>
      </w:r>
      <w:r w:rsidR="004A52E3">
        <w:t xml:space="preserve">kinetic constants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K</w:t>
      </w:r>
      <w:r w:rsidR="00BB2E28">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w:t>
      </w:r>
      <w:proofErr w:type="spellStart"/>
      <w:r w:rsidR="00DF34E5">
        <w:t>glucoside</w:t>
      </w:r>
      <w:proofErr w:type="spellEnd"/>
      <w:r w:rsidR="00DF34E5">
        <w:t xml:space="preserv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using </w:t>
      </w:r>
      <w:r w:rsidR="00CC39BA">
        <w:t xml:space="preserve">readily calculated </w:t>
      </w:r>
      <w:r w:rsidR="00DF34E5">
        <w:t xml:space="preserve">metrics derived from </w:t>
      </w:r>
      <w:del w:id="50" w:author="Alex" w:date="2015-07-27T18:26:00Z">
        <w:r w:rsidR="00DF34E5" w:rsidDel="00EB29B3">
          <w:lastRenderedPageBreak/>
          <w:delText xml:space="preserve">force-field based </w:delText>
        </w:r>
      </w:del>
      <w:r w:rsidR="00DF34E5">
        <w:t>molecular modeling. Finally, we illustrate how machine learning can be used to 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0119AD">
      <w:pPr>
        <w:spacing w:line="480" w:lineRule="auto"/>
      </w:pPr>
      <w:r>
        <w:t xml:space="preserve"> </w:t>
      </w:r>
    </w:p>
    <w:p w14:paraId="507BD9B9" w14:textId="77777777" w:rsidR="00DF34E5" w:rsidRPr="005815CD" w:rsidRDefault="00DF34E5" w:rsidP="000119AD">
      <w:pPr>
        <w:spacing w:line="480" w:lineRule="auto"/>
        <w:rPr>
          <w:b/>
        </w:rPr>
      </w:pPr>
      <w:r w:rsidRPr="005815CD">
        <w:rPr>
          <w:b/>
        </w:rPr>
        <w:t xml:space="preserve">RESULTS </w:t>
      </w:r>
    </w:p>
    <w:p w14:paraId="3A5C7C5A" w14:textId="77777777" w:rsidR="00DF34E5" w:rsidRPr="005815CD" w:rsidRDefault="00DF34E5" w:rsidP="000119AD">
      <w:pPr>
        <w:spacing w:line="480" w:lineRule="auto"/>
        <w:rPr>
          <w:b/>
        </w:rPr>
      </w:pPr>
      <w:r w:rsidRPr="005815CD">
        <w:rPr>
          <w:b/>
        </w:rPr>
        <w:t>Computationally-directed engineering of BglB</w:t>
      </w:r>
    </w:p>
    <w:p w14:paraId="091B62FD" w14:textId="049F08B5" w:rsidR="00DF34E5" w:rsidRDefault="00DF34E5" w:rsidP="000119AD">
      <w:pPr>
        <w:spacing w:line="480" w:lineRule="auto"/>
      </w:pPr>
      <w:r>
        <w:t>The crystal structure (</w:t>
      </w:r>
      <w:proofErr w:type="spellStart"/>
      <w:r>
        <w:t>PDB</w:t>
      </w:r>
      <w:proofErr w:type="spellEnd"/>
      <w:r>
        <w:t xml:space="preserve"> </w:t>
      </w:r>
      <w:proofErr w:type="spellStart"/>
      <w:r>
        <w:t>2JIE</w:t>
      </w:r>
      <w:proofErr w:type="spellEnd"/>
      <w:r>
        <w:t xml:space="preserve">) of recombinant BglB </w:t>
      </w:r>
      <w:r w:rsidR="00C93127">
        <w:t xml:space="preserve">in complex </w:t>
      </w:r>
      <w:r>
        <w:t>with the substrate analog 2-</w:t>
      </w:r>
      <w:proofErr w:type="spellStart"/>
      <w:r>
        <w:t>deoxy</w:t>
      </w:r>
      <w:proofErr w:type="spellEnd"/>
      <w:r>
        <w:t>-2-</w:t>
      </w:r>
      <w:proofErr w:type="spellStart"/>
      <w:r>
        <w:t>fluoro</w:t>
      </w:r>
      <w:proofErr w:type="spellEnd"/>
      <w:r>
        <w:t>-</w:t>
      </w:r>
      <w:r w:rsidRPr="00823C85">
        <w:rPr>
          <w:rFonts w:ascii="Symbol" w:hAnsi="Symbol"/>
          <w:rPrChange w:id="51" w:author="Alex" w:date="2015-07-27T18:27:00Z">
            <w:rPr/>
          </w:rPrChange>
        </w:rPr>
        <w:t></w:t>
      </w:r>
      <w:del w:id="52" w:author="Alex" w:date="2015-07-27T18:27:00Z">
        <w:r w:rsidDel="00823C85">
          <w:delText>lph</w:delText>
        </w:r>
        <w:proofErr w:type="spellStart"/>
        <w:r w:rsidDel="00823C85">
          <w:delText>a</w:delText>
        </w:r>
      </w:del>
      <w:r>
        <w:t>-D-glucopyranose</w:t>
      </w:r>
      <w:proofErr w:type="spellEnd"/>
      <w:r>
        <w:t xml:space="preserve"> was used to identify the substrate binding pocket and the catalytic residues. To generate a molecular model </w:t>
      </w:r>
      <w:del w:id="53" w:author="Alex" w:date="2015-07-27T18:28:00Z">
        <w:r w:rsidDel="009314FE">
          <w:delText xml:space="preserve">approximating </w:delText>
        </w:r>
      </w:del>
      <w:ins w:id="54" w:author="Alex" w:date="2015-07-27T18:28:00Z">
        <w:r w:rsidR="009314FE">
          <w:t xml:space="preserve">representative of </w:t>
        </w:r>
      </w:ins>
      <w:del w:id="55" w:author="Alex" w:date="2015-07-27T18:27:00Z">
        <w:r w:rsidDel="009314FE">
          <w:delText>the first</w:delText>
        </w:r>
      </w:del>
      <w:ins w:id="56" w:author="Alex" w:date="2015-07-27T18:28:00Z">
        <w:r w:rsidR="009314FE">
          <w:t>the</w:t>
        </w:r>
      </w:ins>
      <w:r>
        <w:t xml:space="preserve"> proposed transition state for the hydrolysis of pNPG, an </w:t>
      </w:r>
      <w:proofErr w:type="spellStart"/>
      <w:r>
        <w:t>S</w:t>
      </w:r>
      <w:r w:rsidRPr="009C31AA">
        <w:rPr>
          <w:vertAlign w:val="subscript"/>
        </w:rPr>
        <w:t>N</w:t>
      </w:r>
      <w:r>
        <w:t>2</w:t>
      </w:r>
      <w:proofErr w:type="spellEnd"/>
      <w:r>
        <w:t xml:space="preserve">-like transition state </w:t>
      </w:r>
      <w:ins w:id="57" w:author="Alex" w:date="2015-07-27T18:27:00Z">
        <w:r w:rsidR="009314FE">
          <w:t xml:space="preserve">structure </w:t>
        </w:r>
      </w:ins>
      <w:r>
        <w:t xml:space="preserve">was built and minimized in Spartan based on a </w:t>
      </w:r>
      <w:proofErr w:type="spellStart"/>
      <w:r>
        <w:t>3D</w:t>
      </w:r>
      <w:proofErr w:type="spellEnd"/>
      <w:r>
        <w:t xml:space="preserve"> conformer of </w:t>
      </w:r>
      <w:proofErr w:type="spellStart"/>
      <w:r>
        <w:t>PubChem</w:t>
      </w:r>
      <w:proofErr w:type="spellEnd"/>
      <w:r>
        <w:t xml:space="preserve"> CID 92930. Functional constraints were used to define catalytic distances, angles, and dihedrals between pNPG, the acid-base </w:t>
      </w:r>
      <w:proofErr w:type="spellStart"/>
      <w:r>
        <w:t>E164</w:t>
      </w:r>
      <w:proofErr w:type="spellEnd"/>
      <w:r>
        <w:t xml:space="preserve">, the nucleophile </w:t>
      </w:r>
      <w:proofErr w:type="spellStart"/>
      <w:r>
        <w:t>E353</w:t>
      </w:r>
      <w:proofErr w:type="spellEnd"/>
      <w:r>
        <w:t xml:space="preserve">, and </w:t>
      </w:r>
      <w:proofErr w:type="spellStart"/>
      <w:r>
        <w:t>Y295</w:t>
      </w:r>
      <w:proofErr w:type="spellEnd"/>
      <w:r>
        <w:t xml:space="preserve">, which is proposed to </w:t>
      </w:r>
      <w:del w:id="58" w:author="Alex" w:date="2015-07-27T18:28:00Z">
        <w:r w:rsidDel="00532ABB">
          <w:delText xml:space="preserve">stabilize </w:delText>
        </w:r>
      </w:del>
      <w:ins w:id="59" w:author="Alex" w:date="2015-07-27T18:28:00Z">
        <w:r w:rsidR="00532ABB">
          <w:t xml:space="preserve">orient </w:t>
        </w:r>
      </w:ins>
      <w:r>
        <w:t xml:space="preserve">the </w:t>
      </w:r>
      <w:proofErr w:type="spellStart"/>
      <w:r>
        <w:t>nucleophilic</w:t>
      </w:r>
      <w:proofErr w:type="spellEnd"/>
      <w:r>
        <w:t xml:space="preserve"> glutamate. The angle between the attacking oxygen from </w:t>
      </w:r>
      <w:proofErr w:type="spellStart"/>
      <w:r>
        <w:t>E353</w:t>
      </w:r>
      <w:proofErr w:type="spellEnd"/>
      <w:r>
        <w:t xml:space="preserve">, the </w:t>
      </w:r>
      <w:proofErr w:type="spellStart"/>
      <w:r>
        <w:t>anomeric</w:t>
      </w:r>
      <w:proofErr w:type="spellEnd"/>
      <w:r>
        <w:t xml:space="preserve"> carbon, and the phenolic oxygen was constrained to 180˚, in accordance with an </w:t>
      </w:r>
      <w:proofErr w:type="spellStart"/>
      <w:r>
        <w:t>S</w:t>
      </w:r>
      <w:r w:rsidRPr="00EB4AF5">
        <w:rPr>
          <w:vertAlign w:val="subscript"/>
        </w:rPr>
        <w:t>N</w:t>
      </w:r>
      <w:r>
        <w:t>2</w:t>
      </w:r>
      <w:proofErr w:type="spellEnd"/>
      <w:r>
        <w:t>-like mechanism</w:t>
      </w:r>
      <w:r w:rsidR="005352D3">
        <w:t>.</w:t>
      </w:r>
      <w:r w:rsidR="0041704D">
        <w:t xml:space="preserve"> </w:t>
      </w:r>
      <w:r w:rsidR="005352D3">
        <w:fldChar w:fldCharType="begin"/>
      </w:r>
      <w:r w:rsidR="0041704D">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41704D">
        <w:rPr>
          <w:noProof/>
        </w:rPr>
        <w:t>(17)</w:t>
      </w:r>
      <w:r w:rsidR="005352D3">
        <w:fldChar w:fldCharType="end"/>
      </w:r>
      <w:r>
        <w:t xml:space="preserve"> </w:t>
      </w:r>
    </w:p>
    <w:p w14:paraId="7AB132AA" w14:textId="6131F44C" w:rsidR="00DF34E5" w:rsidRDefault="00DF34E5" w:rsidP="000119AD">
      <w:pPr>
        <w:spacing w:line="480" w:lineRule="auto"/>
      </w:pPr>
      <w:r>
        <w:tab/>
        <w:t xml:space="preserve">Two approaches were used to establish a set of mutants to generate and kinetically characterize. The first approach </w:t>
      </w:r>
      <w:ins w:id="60" w:author="Alex" w:date="2015-07-27T18:28:00Z">
        <w:r w:rsidR="00532ABB">
          <w:t>was</w:t>
        </w:r>
      </w:ins>
      <w:del w:id="61" w:author="Alex" w:date="2015-07-27T18:28:00Z">
        <w:r w:rsidR="00C93127" w:rsidDel="00532ABB">
          <w:delText>used</w:delText>
        </w:r>
      </w:del>
      <w:r>
        <w:t xml:space="preserve"> </w:t>
      </w:r>
      <w:ins w:id="62" w:author="Alex" w:date="2015-07-27T18:28:00Z">
        <w:r w:rsidR="00532ABB">
          <w:t xml:space="preserve">a </w:t>
        </w:r>
      </w:ins>
      <w:r>
        <w:t xml:space="preserve">systematic alanine scan of the BglB active site where each residue within 12 Å of the ligand in our model was individually mutated to alanine. In the second approach, mutations predicted to be </w:t>
      </w:r>
      <w:r>
        <w:lastRenderedPageBreak/>
        <w:t xml:space="preserve">compatible with the modeled pNPG transition state in BglB structure were selected through the program </w:t>
      </w:r>
      <w:proofErr w:type="spellStart"/>
      <w:r>
        <w:t>Foldit</w:t>
      </w:r>
      <w:proofErr w:type="spellEnd"/>
      <w:r>
        <w:t xml:space="preserve">, a graphical user interface to the Rosetta Molecular </w:t>
      </w:r>
      <w:r w:rsidRPr="0028627B">
        <w:t>Modeling Suite</w:t>
      </w:r>
      <w:r w:rsidR="002A23EA" w:rsidRPr="0028627B">
        <w:t>.</w:t>
      </w:r>
      <w:r w:rsidR="0041704D">
        <w:t xml:space="preserve"> </w:t>
      </w:r>
      <w:r w:rsidR="002A23EA"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2A23EA" w:rsidRPr="007F2E8B">
        <w:fldChar w:fldCharType="separate"/>
      </w:r>
      <w:r w:rsidR="002E280D" w:rsidRPr="007F2E8B">
        <w:rPr>
          <w:noProof/>
        </w:rPr>
        <w:t>(4)</w:t>
      </w:r>
      <w:r w:rsidR="002A23EA" w:rsidRPr="007F2E8B">
        <w:fldChar w:fldCharType="end"/>
      </w:r>
      <w:del w:id="63" w:author="Alex" w:date="2015-07-27T18:29:00Z">
        <w:r w:rsidR="002A23EA" w:rsidRPr="007F2E8B" w:rsidDel="00532ABB">
          <w:delText>,</w:delText>
        </w:r>
      </w:del>
      <w:r w:rsidR="0041704D">
        <w:t xml:space="preserve"> </w:t>
      </w:r>
      <w:r w:rsidR="002A23EA" w:rsidRPr="007F2E8B">
        <w:fldChar w:fldCharType="begin"/>
      </w:r>
      <w:r w:rsidR="0041704D">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41704D">
        <w:rPr>
          <w:noProof/>
        </w:rPr>
        <w:t>(18)</w:t>
      </w:r>
      <w:r w:rsidR="002A23EA" w:rsidRPr="007F2E8B">
        <w:fldChar w:fldCharType="end"/>
      </w:r>
      <w:r w:rsidRPr="0028627B">
        <w:t xml:space="preserve"> Mutations</w:t>
      </w:r>
      <w:r>
        <w:t xml:space="preserve"> were modeled and scored in </w:t>
      </w:r>
      <w:proofErr w:type="spellStart"/>
      <w:r>
        <w:t>Foldit</w:t>
      </w:r>
      <w:proofErr w:type="spellEnd"/>
      <w:r>
        <w:t xml:space="preserve"> and a selection of mutations that were either favorable or did not increase the energy of the overall system by greater than 5 Rosetta energy units were chosen to synthesize and experimentally characterize. Figure </w:t>
      </w:r>
      <w:proofErr w:type="spellStart"/>
      <w:r>
        <w:t>1A</w:t>
      </w:r>
      <w:proofErr w:type="spellEnd"/>
      <w:r>
        <w:t xml:space="preserve"> illustrates the positions in the protein where mutations were introduced, and a full list of mutations selected is listed in Supplemental Table 1. A total of 69 positions were covered over the 104 mutants made. </w:t>
      </w:r>
    </w:p>
    <w:p w14:paraId="7AF18AC8" w14:textId="77777777" w:rsidR="00DF34E5" w:rsidRDefault="00DF34E5" w:rsidP="000119AD">
      <w:pPr>
        <w:spacing w:line="480" w:lineRule="auto"/>
      </w:pPr>
    </w:p>
    <w:p w14:paraId="1F661192" w14:textId="77777777" w:rsidR="00DF34E5" w:rsidRPr="009F55F8" w:rsidRDefault="00DF34E5" w:rsidP="000119AD">
      <w:pPr>
        <w:spacing w:line="480" w:lineRule="auto"/>
        <w:rPr>
          <w:b/>
        </w:rPr>
      </w:pPr>
      <w:r w:rsidRPr="009F55F8">
        <w:rPr>
          <w:b/>
        </w:rPr>
        <w:t>Protein production and purification</w:t>
      </w:r>
    </w:p>
    <w:p w14:paraId="29BCCBB5" w14:textId="4BACAF8D" w:rsidR="00DF34E5" w:rsidRDefault="00DF34E5" w:rsidP="000119AD">
      <w:pPr>
        <w:spacing w:line="480" w:lineRule="auto"/>
      </w:pPr>
      <w:r>
        <w:t>Each of the 104 mutants was made via Kunkel mutagenesis</w:t>
      </w:r>
      <w:ins w:id="64" w:author="Alex" w:date="2015-07-27T18:29:00Z">
        <w:r w:rsidR="00532ABB">
          <w:t xml:space="preserve"> </w:t>
        </w:r>
      </w:ins>
      <w:r w:rsidR="009F55F8">
        <w:fldChar w:fldCharType="begin"/>
      </w:r>
      <w:r w:rsidR="0041704D">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41704D">
        <w:rPr>
          <w:noProof/>
        </w:rPr>
        <w:t>(19)</w:t>
      </w:r>
      <w:r w:rsidR="009F55F8">
        <w:fldChar w:fldCharType="end"/>
      </w:r>
      <w:r>
        <w:t xml:space="preserve"> using the </w:t>
      </w:r>
      <w:proofErr w:type="spellStart"/>
      <w:r>
        <w:t>Transcriptic</w:t>
      </w:r>
      <w:proofErr w:type="spellEnd"/>
      <w:r>
        <w:t xml:space="preserve"> cloud laboratory platform and sequence-verified. </w:t>
      </w:r>
      <w:r w:rsidR="00325684">
        <w:t>P</w:t>
      </w:r>
      <w:r>
        <w:t>lasmids</w:t>
      </w:r>
      <w:r w:rsidR="00325684">
        <w:t xml:space="preserve"> containing the mutant genes</w:t>
      </w:r>
      <w:r>
        <w:t xml:space="preserve"> were transformed into </w:t>
      </w:r>
      <w:r w:rsidRPr="009F55F8">
        <w:rPr>
          <w:i/>
        </w:rPr>
        <w:t>Escherichia coli</w:t>
      </w:r>
      <w:r>
        <w:t xml:space="preserve"> </w:t>
      </w:r>
      <w:proofErr w:type="spellStart"/>
      <w:r>
        <w:t>BL21</w:t>
      </w:r>
      <w:proofErr w:type="spellEnd"/>
      <w:r>
        <w:t>(</w:t>
      </w:r>
      <w:proofErr w:type="spellStart"/>
      <w:r>
        <w:t>DE3</w:t>
      </w:r>
      <w:proofErr w:type="spellEnd"/>
      <w:r>
        <w:t>),</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w:t>
      </w:r>
      <w:proofErr w:type="spellStart"/>
      <w:r w:rsidR="00734744">
        <w:t>IPTG</w:t>
      </w:r>
      <w:proofErr w:type="spellEnd"/>
      <w:r w:rsidR="00CB112C">
        <w:t>.</w:t>
      </w:r>
      <w:r w:rsidR="00D611EC">
        <w:t xml:space="preserve"> </w:t>
      </w:r>
      <w:r w:rsidR="00CB112C">
        <w:t>P</w:t>
      </w:r>
      <w:r w:rsidR="00734744">
        <w:t xml:space="preserve">roteins </w:t>
      </w:r>
      <w:r>
        <w:t>purified via immobilized metal affinity chromatography</w:t>
      </w:r>
      <w:r w:rsidR="00734744">
        <w:t xml:space="preserve"> </w:t>
      </w:r>
      <w:r w:rsidR="00CB112C">
        <w:t xml:space="preserve">and eluted </w:t>
      </w:r>
      <w:r w:rsidR="00734744">
        <w:t>i</w:t>
      </w:r>
      <w:r w:rsidR="00B61AAC">
        <w:t>n 200 µL</w:t>
      </w:r>
      <w:r w:rsidR="00734744">
        <w:t xml:space="preserve"> </w:t>
      </w:r>
      <w:proofErr w:type="spellStart"/>
      <w:ins w:id="65" w:author="Alex" w:date="2015-07-27T18:30:00Z">
        <w:r w:rsidR="00532ABB">
          <w:t>HEPES</w:t>
        </w:r>
        <w:proofErr w:type="spellEnd"/>
        <w:r w:rsidR="00532ABB">
          <w:t xml:space="preserve"> </w:t>
        </w:r>
      </w:ins>
      <w:r w:rsidR="00734744">
        <w:t>buffer, as described in detail in the Supplemental Methods.</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w:t>
      </w:r>
      <w:proofErr w:type="spellStart"/>
      <w:r>
        <w:t>SDS</w:t>
      </w:r>
      <w:proofErr w:type="spellEnd"/>
      <w:r>
        <w:t xml:space="preserve">-PAGE was used to evaluate purity. All proteins used in this study were greater than </w:t>
      </w:r>
      <w:r w:rsidR="00BB2E28">
        <w:t>8</w:t>
      </w:r>
      <w:r>
        <w:t xml:space="preserve">0% pure, and fresh resin was used for each mutant to prevent wild type contamination. </w:t>
      </w:r>
    </w:p>
    <w:p w14:paraId="4ADFA509" w14:textId="5A728604" w:rsidR="00DF34E5" w:rsidRDefault="00DF34E5" w:rsidP="000119AD">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w:t>
      </w:r>
      <w:proofErr w:type="spellStart"/>
      <w:r>
        <w:t>mL.</w:t>
      </w:r>
      <w:proofErr w:type="spellEnd"/>
      <w:r>
        <w:t xml:space="preserve"> Of the 104 mutants synthesized, 90 express and </w:t>
      </w:r>
      <w:r>
        <w:lastRenderedPageBreak/>
        <w:t xml:space="preserve">purify as soluble protein (Figure 2). The </w:t>
      </w:r>
      <w:r w:rsidR="00CC39BA">
        <w:t xml:space="preserve">final concentrations </w:t>
      </w:r>
      <w:r>
        <w:t xml:space="preserve">for all 104 mutants </w:t>
      </w:r>
      <w:r w:rsidR="00B95A22">
        <w:t>are included in</w:t>
      </w:r>
      <w:r>
        <w:t xml:space="preserve"> </w:t>
      </w:r>
      <w:r w:rsidR="00B95A22">
        <w:t>Supplemental Table 1</w:t>
      </w:r>
      <w:r>
        <w:t xml:space="preserve">. Greater than 35% maintained the yields obtained for native BglB, 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w:t>
      </w:r>
      <w:proofErr w:type="spellStart"/>
      <w:r>
        <w:t>A</w:t>
      </w:r>
      <w:r w:rsidRPr="0073693D">
        <w:rPr>
          <w:vertAlign w:val="subscript"/>
        </w:rPr>
        <w:t>280</w:t>
      </w:r>
      <w:proofErr w:type="spellEnd"/>
      <w:r>
        <w:t xml:space="preserve"> and </w:t>
      </w:r>
      <w:proofErr w:type="spellStart"/>
      <w:r>
        <w:t>SDS</w:t>
      </w:r>
      <w:proofErr w:type="spellEnd"/>
      <w:r>
        <w:t>-PAGE.</w:t>
      </w:r>
    </w:p>
    <w:p w14:paraId="03DDF989" w14:textId="77777777" w:rsidR="00661954" w:rsidRDefault="00661954" w:rsidP="000119AD">
      <w:pPr>
        <w:spacing w:line="480" w:lineRule="auto"/>
      </w:pPr>
    </w:p>
    <w:p w14:paraId="75BAB0B1" w14:textId="624E7D15" w:rsidR="00661954" w:rsidRPr="00794F66" w:rsidDel="00532ABB" w:rsidRDefault="00661954" w:rsidP="000119AD">
      <w:pPr>
        <w:spacing w:line="480" w:lineRule="auto"/>
        <w:rPr>
          <w:b/>
        </w:rPr>
      </w:pPr>
      <w:moveFromRangeStart w:id="66" w:author="Alex" w:date="2015-07-27T18:32:00Z" w:name="move299641269"/>
      <w:moveFrom w:id="67" w:author="Alex" w:date="2015-07-27T18:32:00Z">
        <w:r w:rsidRPr="00794F66" w:rsidDel="00532ABB">
          <w:rPr>
            <w:b/>
          </w:rPr>
          <w:t>Figure 2. Log scale relative kinetic constants of 104 BglB mutants</w:t>
        </w:r>
      </w:moveFrom>
    </w:p>
    <w:p w14:paraId="61E75CBF" w14:textId="58F7BBF0" w:rsidR="00661954" w:rsidDel="00532ABB" w:rsidRDefault="00661954" w:rsidP="000119AD">
      <w:pPr>
        <w:spacing w:line="480" w:lineRule="auto"/>
      </w:pPr>
      <w:moveFrom w:id="68" w:author="Alex" w:date="2015-07-27T18:32:00Z">
        <w:r w:rsidDel="00532ABB">
          <w:t>The heatmap depicts the effect of each mutation on each kinetic constant relative to native BglB, normalized at 0. As indicated in the color legend, gold is for higher value and blue for a lower value. The metric 1/K</w:t>
        </w:r>
        <w:r w:rsidRPr="00BE115D" w:rsidDel="00532ABB">
          <w:rPr>
            <w:vertAlign w:val="subscript"/>
          </w:rPr>
          <w:t>M</w:t>
        </w:r>
        <w:r w:rsidDel="00532ABB">
          <w:t xml:space="preserve"> is used so a higher value is consistently corresponding to a better kinetic constant when evaluating </w:t>
        </w:r>
        <w:r w:rsidRPr="00BE115D" w:rsidDel="00532ABB">
          <w:rPr>
            <w:i/>
          </w:rPr>
          <w:t>k</w:t>
        </w:r>
        <w:r w:rsidRPr="00BE115D" w:rsidDel="00532ABB">
          <w:rPr>
            <w:vertAlign w:val="subscript"/>
          </w:rPr>
          <w:t>cat</w:t>
        </w:r>
        <w:r w:rsidDel="00532ABB">
          <w:t xml:space="preserve">, </w:t>
        </w:r>
        <w:r w:rsidRPr="00BE115D" w:rsidDel="00532ABB">
          <w:rPr>
            <w:i/>
          </w:rPr>
          <w:t>k</w:t>
        </w:r>
        <w:r w:rsidRPr="00BE115D" w:rsidDel="00532ABB">
          <w:rPr>
            <w:vertAlign w:val="subscript"/>
          </w:rPr>
          <w:t>cat</w:t>
        </w:r>
        <w:r w:rsidDel="00532ABB">
          <w:t>/K</w:t>
        </w:r>
        <w:r w:rsidDel="00532ABB">
          <w:rPr>
            <w:vertAlign w:val="subscript"/>
          </w:rPr>
          <w:t>M</w:t>
        </w:r>
        <w:r w:rsidDel="00532ABB">
          <w:t>, and K</w:t>
        </w:r>
        <w:r w:rsidRPr="00BE115D" w:rsidDel="00532ABB">
          <w:rPr>
            <w:vertAlign w:val="subscript"/>
          </w:rPr>
          <w:t>M</w:t>
        </w:r>
        <w:r w:rsidDel="00532ABB">
          <w:t>. If the kinetic constant was not measurable, an X is depicted in the box. Proteins that were expressed as soluble protein with a purification yield of &gt;0.1 mg/mL, and validated by SDS-PAGE are labeled with a black box in the first column. Those below our limit of detection of 0.1 mg/mL are labeled with an empty box. Values are on a log scale and the ranges are as follows: 10–11,000 min</w:t>
        </w:r>
        <w:r w:rsidRPr="00B26AAC" w:rsidDel="00532ABB">
          <w:rPr>
            <w:vertAlign w:val="superscript"/>
          </w:rPr>
          <w:t>-1</w:t>
        </w:r>
        <w:r w:rsidDel="00532ABB">
          <w:t xml:space="preserve"> (</w:t>
        </w:r>
        <w:r w:rsidRPr="00AE71AE" w:rsidDel="00532ABB">
          <w:rPr>
            <w:i/>
          </w:rPr>
          <w:t>k</w:t>
        </w:r>
        <w:r w:rsidRPr="00AE71AE" w:rsidDel="00532ABB">
          <w:rPr>
            <w:vertAlign w:val="subscript"/>
          </w:rPr>
          <w:t>cat</w:t>
        </w:r>
        <w:r w:rsidDel="00532ABB">
          <w:t>), 0.6–85 mM (K</w:t>
        </w:r>
        <w:r w:rsidRPr="004F15C1" w:rsidDel="00532ABB">
          <w:rPr>
            <w:vertAlign w:val="subscript"/>
          </w:rPr>
          <w:t>M</w:t>
        </w:r>
        <w:r w:rsidDel="00532ABB">
          <w:t>), and 10–560,000 M</w:t>
        </w:r>
        <w:r w:rsidRPr="00B26AAC" w:rsidDel="00532ABB">
          <w:rPr>
            <w:vertAlign w:val="superscript"/>
          </w:rPr>
          <w:t>-1</w:t>
        </w:r>
        <w:r w:rsidDel="00532ABB">
          <w:t>min</w:t>
        </w:r>
        <w:r w:rsidRPr="00B26AAC" w:rsidDel="00532ABB">
          <w:rPr>
            <w:vertAlign w:val="superscript"/>
          </w:rPr>
          <w:t>-1</w:t>
        </w:r>
        <w:r w:rsidDel="00532ABB">
          <w:t xml:space="preserve"> (</w:t>
        </w:r>
        <w:r w:rsidRPr="00AE71AE" w:rsidDel="00532ABB">
          <w:rPr>
            <w:i/>
          </w:rPr>
          <w:t>k</w:t>
        </w:r>
        <w:r w:rsidRPr="00AE71AE" w:rsidDel="00532ABB">
          <w:rPr>
            <w:vertAlign w:val="subscript"/>
          </w:rPr>
          <w:t>cat</w:t>
        </w:r>
        <w:r w:rsidDel="00532ABB">
          <w:t>/K</w:t>
        </w:r>
        <w:r w:rsidRPr="004F15C1" w:rsidDel="00532ABB">
          <w:rPr>
            <w:vertAlign w:val="subscript"/>
          </w:rPr>
          <w:t>M</w:t>
        </w:r>
        <w:r w:rsidDel="00532ABB">
          <w:t>) with wild type constants of 880 ± 10 min</w:t>
        </w:r>
        <w:r w:rsidRPr="00B26AAC" w:rsidDel="00532ABB">
          <w:rPr>
            <w:vertAlign w:val="superscript"/>
          </w:rPr>
          <w:t>-1</w:t>
        </w:r>
        <w:r w:rsidDel="00532ABB">
          <w:t>, 5.0 ± 0.2 mM, and 171,000 ± 8000 M</w:t>
        </w:r>
        <w:r w:rsidRPr="00B26AAC" w:rsidDel="00532ABB">
          <w:rPr>
            <w:vertAlign w:val="superscript"/>
          </w:rPr>
          <w:t>-1</w:t>
        </w:r>
        <w:r w:rsidDel="00532ABB">
          <w:t xml:space="preserve"> min</w:t>
        </w:r>
        <w:r w:rsidRPr="00B26AAC" w:rsidDel="00532ABB">
          <w:rPr>
            <w:vertAlign w:val="superscript"/>
          </w:rPr>
          <w:t>-1</w:t>
        </w:r>
        <w:r w:rsidDel="00532ABB">
          <w:t xml:space="preserve"> for </w:t>
        </w:r>
        <w:r w:rsidRPr="00AE71AE" w:rsidDel="00532ABB">
          <w:rPr>
            <w:i/>
          </w:rPr>
          <w:t>k</w:t>
        </w:r>
        <w:r w:rsidRPr="00AE71AE" w:rsidDel="00532ABB">
          <w:rPr>
            <w:vertAlign w:val="subscript"/>
          </w:rPr>
          <w:t>cat</w:t>
        </w:r>
        <w:r w:rsidDel="00532ABB">
          <w:t>, K</w:t>
        </w:r>
        <w:r w:rsidRPr="004F15C1" w:rsidDel="00532ABB">
          <w:rPr>
            <w:vertAlign w:val="subscript"/>
          </w:rPr>
          <w:t>M</w:t>
        </w:r>
        <w:r w:rsidDel="00532ABB">
          <w:t xml:space="preserve">, and </w:t>
        </w:r>
        <w:r w:rsidRPr="00AE71AE" w:rsidDel="00532ABB">
          <w:rPr>
            <w:i/>
          </w:rPr>
          <w:t>k</w:t>
        </w:r>
        <w:r w:rsidRPr="00AE71AE" w:rsidDel="00532ABB">
          <w:rPr>
            <w:vertAlign w:val="subscript"/>
          </w:rPr>
          <w:t>cat</w:t>
        </w:r>
        <w:r w:rsidDel="00532ABB">
          <w:t>/K</w:t>
        </w:r>
        <w:r w:rsidRPr="004F15C1" w:rsidDel="00532ABB">
          <w:rPr>
            <w:vertAlign w:val="subscript"/>
          </w:rPr>
          <w:t>M</w:t>
        </w:r>
        <w:r w:rsidDel="00532ABB">
          <w:t xml:space="preserve"> respectively. A full table of kinetic constants and substrate versus velocity curves for each are provided in the Supplemental Materials.</w:t>
        </w:r>
      </w:moveFrom>
    </w:p>
    <w:moveFromRangeEnd w:id="66"/>
    <w:p w14:paraId="00CB32A6" w14:textId="77777777" w:rsidR="00DF34E5" w:rsidDel="00532ABB" w:rsidRDefault="00DF34E5" w:rsidP="000119AD">
      <w:pPr>
        <w:spacing w:line="480" w:lineRule="auto"/>
        <w:rPr>
          <w:del w:id="69" w:author="Alex" w:date="2015-07-27T18:32:00Z"/>
        </w:rPr>
      </w:pPr>
    </w:p>
    <w:p w14:paraId="0E62BEC2" w14:textId="77777777" w:rsidR="00DF34E5" w:rsidRPr="006314A2" w:rsidRDefault="00DF34E5" w:rsidP="000119AD">
      <w:pPr>
        <w:spacing w:line="480" w:lineRule="auto"/>
        <w:rPr>
          <w:b/>
        </w:rPr>
      </w:pPr>
      <w:r w:rsidRPr="006314A2">
        <w:rPr>
          <w:b/>
        </w:rPr>
        <w:t>Kinetic characterization of mutants</w:t>
      </w:r>
    </w:p>
    <w:p w14:paraId="7D3CD1A5" w14:textId="75DAB779" w:rsidR="00DF34E5" w:rsidRDefault="00DF34E5" w:rsidP="000119AD">
      <w:pPr>
        <w:spacing w:line="480" w:lineRule="auto"/>
        <w:rPr>
          <w:ins w:id="70" w:author="Alex" w:date="2015-07-27T18:32:00Z"/>
        </w:rPr>
      </w:pPr>
      <w:proofErr w:type="spellStart"/>
      <w:r>
        <w:lastRenderedPageBreak/>
        <w:t>Michaelis-Menten</w:t>
      </w:r>
      <w:proofErr w:type="spellEnd"/>
      <w:r>
        <w:t xml:space="preserve"> kinetic constants for each of the 104 mutants were determined using the colorimetric assay of pNPG hydrolysis and </w:t>
      </w:r>
      <w:r w:rsidR="00CC39BA">
        <w:t xml:space="preserve">the results </w:t>
      </w:r>
      <w:r>
        <w:t xml:space="preserve">are represented as a </w:t>
      </w:r>
      <w:proofErr w:type="spellStart"/>
      <w:r>
        <w:t>heatmap</w:t>
      </w:r>
      <w:proofErr w:type="spellEnd"/>
      <w:r>
        <w:t xml:space="preserve"> in Figure 2. Ten biological replicates of the wild type enzyme </w:t>
      </w:r>
      <w:r w:rsidR="002C6335">
        <w:t xml:space="preserve">have </w:t>
      </w:r>
      <w:r>
        <w:t xml:space="preserve">an average </w:t>
      </w:r>
      <w:proofErr w:type="spellStart"/>
      <w:r w:rsidR="004F15C1" w:rsidRPr="00AE71AE">
        <w:rPr>
          <w:i/>
        </w:rPr>
        <w:t>k</w:t>
      </w:r>
      <w:r w:rsidR="004F15C1" w:rsidRPr="00AE71AE">
        <w:rPr>
          <w:vertAlign w:val="subscript"/>
        </w:rPr>
        <w:t>cat</w:t>
      </w:r>
      <w:proofErr w:type="spellEnd"/>
      <w:r>
        <w:t xml:space="preserve"> of 880 ± 10 min</w:t>
      </w:r>
      <w:r w:rsidRPr="00D73DA9">
        <w:rPr>
          <w:vertAlign w:val="superscript"/>
        </w:rPr>
        <w:t>–1</w:t>
      </w:r>
      <w:r>
        <w:t xml:space="preserve">, </w:t>
      </w:r>
      <w:r w:rsidR="004F15C1">
        <w:t>K</w:t>
      </w:r>
      <w:r w:rsidR="004F15C1" w:rsidRPr="004F15C1">
        <w:rPr>
          <w:vertAlign w:val="subscript"/>
        </w:rPr>
        <w:t>M</w:t>
      </w:r>
      <w:r>
        <w:t xml:space="preserve"> of 5 ± 0.2 </w:t>
      </w:r>
      <w:proofErr w:type="spellStart"/>
      <w:r>
        <w:t>mM</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xml:space="preserve">. To determine kinetic constants, observed rates at 8 substrate concentrations were fit to the </w:t>
      </w:r>
      <w:proofErr w:type="spellStart"/>
      <w:r>
        <w:t>Michaelis-Menten</w:t>
      </w:r>
      <w:proofErr w:type="spellEnd"/>
      <w:r>
        <w:t xml:space="preserve"> equation</w:t>
      </w:r>
      <w:r w:rsidR="00CC39BA">
        <w:t xml:space="preserve">. If no clear saturation was observed then a linear equation was used to determine </w:t>
      </w:r>
      <w:proofErr w:type="spellStart"/>
      <w:r w:rsidR="00CC39BA" w:rsidRPr="00AE71AE">
        <w:rPr>
          <w:i/>
        </w:rPr>
        <w:t>k</w:t>
      </w:r>
      <w:r w:rsidR="00CC39BA" w:rsidRPr="00AE71AE">
        <w:rPr>
          <w:vertAlign w:val="subscript"/>
        </w:rPr>
        <w:t>cat</w:t>
      </w:r>
      <w:proofErr w:type="spellEnd"/>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be found in Supplemental Table 1</w:t>
      </w:r>
      <w:r>
        <w:t xml:space="preserve">. </w:t>
      </w:r>
    </w:p>
    <w:p w14:paraId="32F1DBC0" w14:textId="77777777" w:rsidR="00532ABB" w:rsidRDefault="00532ABB" w:rsidP="000119AD">
      <w:pPr>
        <w:spacing w:line="480" w:lineRule="auto"/>
        <w:rPr>
          <w:ins w:id="71" w:author="Alex" w:date="2015-07-27T18:32:00Z"/>
        </w:rPr>
      </w:pPr>
    </w:p>
    <w:p w14:paraId="10FC5EC3" w14:textId="77777777" w:rsidR="00532ABB" w:rsidRPr="00794F66" w:rsidRDefault="00532ABB" w:rsidP="00532ABB">
      <w:pPr>
        <w:spacing w:line="480" w:lineRule="auto"/>
        <w:rPr>
          <w:b/>
        </w:rPr>
      </w:pPr>
      <w:moveToRangeStart w:id="72" w:author="Alex" w:date="2015-07-27T18:32:00Z" w:name="move299641269"/>
      <w:moveTo w:id="73" w:author="Alex" w:date="2015-07-27T18:32:00Z">
        <w:r w:rsidRPr="00794F66">
          <w:rPr>
            <w:b/>
          </w:rPr>
          <w:t>Figure 2. Log scale relative kinetic constants of 104 BglB mutants</w:t>
        </w:r>
      </w:moveTo>
    </w:p>
    <w:p w14:paraId="3CCC2BF1" w14:textId="77777777" w:rsidR="00532ABB" w:rsidDel="00532ABB" w:rsidRDefault="00532ABB" w:rsidP="00532ABB">
      <w:pPr>
        <w:spacing w:line="480" w:lineRule="auto"/>
        <w:rPr>
          <w:del w:id="74" w:author="Alex" w:date="2015-07-27T18:32:00Z"/>
        </w:rPr>
      </w:pPr>
      <w:moveTo w:id="75" w:author="Alex" w:date="2015-07-27T18:32:00Z">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better kinetic constant when evaluating </w:t>
        </w:r>
        <w:proofErr w:type="spellStart"/>
        <w:r w:rsidRPr="00BE115D">
          <w:rPr>
            <w:i/>
          </w:rPr>
          <w:t>k</w:t>
        </w:r>
        <w:r w:rsidRPr="00BE115D">
          <w:rPr>
            <w:vertAlign w:val="subscript"/>
          </w:rPr>
          <w:t>cat</w:t>
        </w:r>
        <w:proofErr w:type="spellEnd"/>
        <w:r>
          <w:t xml:space="preserve">, </w:t>
        </w:r>
        <w:proofErr w:type="spellStart"/>
        <w:r w:rsidRPr="00BE115D">
          <w:rPr>
            <w:i/>
          </w:rPr>
          <w:t>k</w:t>
        </w:r>
        <w:r w:rsidRPr="00BE115D">
          <w:rPr>
            <w:vertAlign w:val="subscript"/>
          </w:rPr>
          <w:t>cat</w:t>
        </w:r>
        <w:proofErr w:type="spellEnd"/>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purification yield of &gt;0.1 mg/mL, and validated by </w:t>
        </w:r>
        <w:proofErr w:type="spellStart"/>
        <w:r>
          <w:t>SDS</w:t>
        </w:r>
        <w:proofErr w:type="spellEnd"/>
        <w:r>
          <w:t>-PAGE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proofErr w:type="spellStart"/>
        <w:r w:rsidRPr="00AE71AE">
          <w:rPr>
            <w:i/>
          </w:rPr>
          <w:t>k</w:t>
        </w:r>
        <w:r w:rsidRPr="00AE71AE">
          <w:rPr>
            <w:vertAlign w:val="subscript"/>
          </w:rPr>
          <w:t>cat</w:t>
        </w:r>
        <w:proofErr w:type="spellEnd"/>
        <w:r>
          <w:t xml:space="preserve">), 0.6–85 </w:t>
        </w:r>
        <w:proofErr w:type="spellStart"/>
        <w:r>
          <w:t>mM</w:t>
        </w:r>
        <w:proofErr w:type="spellEnd"/>
        <w:r>
          <w:t xml:space="preserve"> (K</w:t>
        </w:r>
        <w:r w:rsidRPr="004F15C1">
          <w:rPr>
            <w:vertAlign w:val="subscript"/>
          </w:rPr>
          <w:t>M</w:t>
        </w:r>
        <w:r>
          <w:t>), and 10–560,000 M</w:t>
        </w:r>
        <w:r w:rsidRPr="00B26AAC">
          <w:rPr>
            <w:vertAlign w:val="superscript"/>
          </w:rPr>
          <w:t>-</w:t>
        </w:r>
        <w:proofErr w:type="spellStart"/>
        <w:r w:rsidRPr="00B26AAC">
          <w:rPr>
            <w:vertAlign w:val="superscript"/>
          </w:rPr>
          <w:t>1</w:t>
        </w:r>
        <w:r>
          <w:t>min</w:t>
        </w:r>
        <w:proofErr w:type="spellEnd"/>
        <w:r w:rsidRPr="00B26AAC">
          <w:rPr>
            <w:vertAlign w:val="superscript"/>
          </w:rPr>
          <w:t>-1</w:t>
        </w:r>
        <w:r>
          <w:t xml:space="preserve"> (</w:t>
        </w:r>
        <w:proofErr w:type="spellStart"/>
        <w:r w:rsidRPr="00AE71AE">
          <w:rPr>
            <w:i/>
          </w:rPr>
          <w:t>k</w:t>
        </w:r>
        <w:r w:rsidRPr="00AE71AE">
          <w:rPr>
            <w:vertAlign w:val="subscript"/>
          </w:rPr>
          <w:t>cat</w:t>
        </w:r>
        <w:proofErr w:type="spellEnd"/>
        <w:r>
          <w:t>/K</w:t>
        </w:r>
        <w:r w:rsidRPr="004F15C1">
          <w:rPr>
            <w:vertAlign w:val="subscript"/>
          </w:rPr>
          <w:t>M</w:t>
        </w:r>
        <w:r>
          <w:t>) with wild type constants of 880 ± 10 min</w:t>
        </w:r>
        <w:r w:rsidRPr="00B26AAC">
          <w:rPr>
            <w:vertAlign w:val="superscript"/>
          </w:rPr>
          <w:t>-1</w:t>
        </w:r>
        <w:r>
          <w:t xml:space="preserve">, 5.0 ± 0.2 </w:t>
        </w:r>
        <w:proofErr w:type="spellStart"/>
        <w:r>
          <w:t>mM</w:t>
        </w:r>
        <w:proofErr w:type="spellEnd"/>
        <w:r>
          <w:t>, and 171,000 ± 8000 M</w:t>
        </w:r>
        <w:r w:rsidRPr="00B26AAC">
          <w:rPr>
            <w:vertAlign w:val="superscript"/>
          </w:rPr>
          <w:t>-1</w:t>
        </w:r>
        <w:r>
          <w:t xml:space="preserve"> min</w:t>
        </w:r>
        <w:r w:rsidRPr="00B26AAC">
          <w:rPr>
            <w:vertAlign w:val="superscript"/>
          </w:rPr>
          <w:t>-1</w:t>
        </w:r>
        <w:r>
          <w:t xml:space="preserve"> for </w:t>
        </w:r>
        <w:proofErr w:type="spellStart"/>
        <w:r w:rsidRPr="00AE71AE">
          <w:rPr>
            <w:i/>
          </w:rPr>
          <w:t>k</w:t>
        </w:r>
        <w:r w:rsidRPr="00AE71AE">
          <w:rPr>
            <w:vertAlign w:val="subscript"/>
          </w:rPr>
          <w:t>cat</w:t>
        </w:r>
        <w:proofErr w:type="spellEnd"/>
        <w:r>
          <w:t>, K</w:t>
        </w:r>
        <w:r w:rsidRPr="004F15C1">
          <w:rPr>
            <w:vertAlign w:val="subscript"/>
          </w:rPr>
          <w:t>M</w:t>
        </w:r>
        <w:r>
          <w:t xml:space="preserve">, and </w:t>
        </w:r>
        <w:proofErr w:type="spellStart"/>
        <w:r w:rsidRPr="00AE71AE">
          <w:rPr>
            <w:i/>
          </w:rPr>
          <w:t>k</w:t>
        </w:r>
        <w:r w:rsidRPr="00AE71AE">
          <w:rPr>
            <w:vertAlign w:val="subscript"/>
          </w:rPr>
          <w:t>cat</w:t>
        </w:r>
        <w:proofErr w:type="spellEnd"/>
        <w:r>
          <w:t>/K</w:t>
        </w:r>
        <w:r w:rsidRPr="004F15C1">
          <w:rPr>
            <w:vertAlign w:val="subscript"/>
          </w:rPr>
          <w:t>M</w:t>
        </w:r>
        <w:r>
          <w:t xml:space="preserve"> respectively. A full table of kinetic constants and substrate versus velocity curves for each are provided in the Supplemental Materials.</w:t>
        </w:r>
      </w:moveTo>
    </w:p>
    <w:moveToRangeEnd w:id="72"/>
    <w:p w14:paraId="1A6788EB" w14:textId="77777777" w:rsidR="00532ABB" w:rsidRDefault="00532ABB" w:rsidP="000119AD">
      <w:pPr>
        <w:spacing w:line="480" w:lineRule="auto"/>
        <w:rPr>
          <w:ins w:id="76" w:author="Alex" w:date="2015-07-27T18:32:00Z"/>
        </w:rPr>
      </w:pPr>
    </w:p>
    <w:p w14:paraId="03882E5E" w14:textId="77777777" w:rsidR="00532ABB" w:rsidRDefault="00532ABB" w:rsidP="000119AD">
      <w:pPr>
        <w:spacing w:line="480" w:lineRule="auto"/>
      </w:pPr>
    </w:p>
    <w:p w14:paraId="2143A2FD" w14:textId="5F641A08" w:rsidR="00DF34E5" w:rsidRDefault="00DF34E5" w:rsidP="000119AD">
      <w:pPr>
        <w:spacing w:line="480" w:lineRule="auto"/>
      </w:pPr>
      <w:r>
        <w:tab/>
        <w:t xml:space="preserve">Based on the maximum concentration of enzyme used in our assays and colorimetric absorbance changes at the highest substrate concentration used, we estimate our limit of detection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to be 10 M</w:t>
      </w:r>
      <w:r w:rsidRPr="00BA6497">
        <w:rPr>
          <w:vertAlign w:val="superscript"/>
        </w:rPr>
        <w:t>-</w:t>
      </w:r>
      <w:proofErr w:type="spellStart"/>
      <w:r w:rsidRPr="00BA6497">
        <w:rPr>
          <w:vertAlign w:val="superscript"/>
        </w:rPr>
        <w:t>1</w:t>
      </w:r>
      <w:r>
        <w:t>min</w:t>
      </w:r>
      <w:proofErr w:type="spellEnd"/>
      <w:r w:rsidR="00BA6497" w:rsidRPr="00BA6497">
        <w:rPr>
          <w:vertAlign w:val="superscript"/>
        </w:rPr>
        <w:t>-1</w:t>
      </w:r>
      <w:r>
        <w:t xml:space="preserve">. Of the 90 </w:t>
      </w:r>
      <w:proofErr w:type="spellStart"/>
      <w:r>
        <w:t>solubly</w:t>
      </w:r>
      <w:proofErr w:type="spellEnd"/>
      <w:r>
        <w:t xml:space="preserve"> purified mutants, 6 are below the limit of detection. The highest catalytic efficiency observed is 56</w:t>
      </w:r>
      <w:r w:rsidR="00190869">
        <w:t>0,000</w:t>
      </w:r>
      <w:r>
        <w:t xml:space="preserve"> M</w:t>
      </w:r>
      <w:r w:rsidR="00BA6497" w:rsidRPr="00BA6497">
        <w:rPr>
          <w:vertAlign w:val="superscript"/>
        </w:rPr>
        <w:t>-</w:t>
      </w:r>
      <w:proofErr w:type="spellStart"/>
      <w:r w:rsidR="00BA6497" w:rsidRPr="00BA6497">
        <w:rPr>
          <w:vertAlign w:val="superscript"/>
        </w:rPr>
        <w:t>1</w:t>
      </w:r>
      <w:r>
        <w:t>min</w:t>
      </w:r>
      <w:proofErr w:type="spellEnd"/>
      <w:r w:rsidR="00BA6497" w:rsidRPr="00BA6497">
        <w:rPr>
          <w:vertAlign w:val="superscript"/>
        </w:rPr>
        <w:t>-1</w:t>
      </w:r>
      <w:r>
        <w:t xml:space="preserve"> for mutation </w:t>
      </w:r>
      <w:proofErr w:type="spellStart"/>
      <w:r>
        <w:t>R240A</w:t>
      </w:r>
      <w:proofErr w:type="spellEnd"/>
      <w:r>
        <w:t>.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reported in Supplemental Table 1</w:t>
      </w:r>
      <w:r w:rsidR="00570E75">
        <w:t xml:space="preserve"> as it was not measurable for most mutants</w:t>
      </w:r>
      <w:r>
        <w:t xml:space="preserve">). </w:t>
      </w:r>
    </w:p>
    <w:p w14:paraId="3AD07F54" w14:textId="77777777" w:rsidR="00DF34E5" w:rsidRDefault="00DF34E5" w:rsidP="000119AD">
      <w:pPr>
        <w:spacing w:line="480" w:lineRule="auto"/>
      </w:pPr>
    </w:p>
    <w:p w14:paraId="6BB194ED" w14:textId="77777777" w:rsidR="00DF34E5" w:rsidRPr="00957C69" w:rsidRDefault="00DF34E5" w:rsidP="000119AD">
      <w:pPr>
        <w:spacing w:line="480" w:lineRule="auto"/>
        <w:rPr>
          <w:b/>
        </w:rPr>
      </w:pPr>
      <w:r w:rsidRPr="00957C69">
        <w:rPr>
          <w:b/>
        </w:rPr>
        <w:t>Observed sequence–structure–function relationships in BglB</w:t>
      </w:r>
    </w:p>
    <w:p w14:paraId="16AB3904" w14:textId="0237C9B7" w:rsidR="00DF34E5" w:rsidRDefault="00DF34E5" w:rsidP="000119AD">
      <w:pPr>
        <w:spacing w:line="480" w:lineRule="auto"/>
      </w:pPr>
      <w:r>
        <w:t xml:space="preserve">In agreement with previous studies, our results demonstrate the importance of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for catalysis. Mutating any of these residues to alanine results in a &gt;85,000-fold re</w:t>
      </w:r>
      <w:r w:rsidR="00841818">
        <w:t>duction in catalytic efficiency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w:t>
      </w:r>
      <w:r>
        <w:lastRenderedPageBreak/>
        <w:t xml:space="preserve">ligand revealed mutations which have an equivalent functional effect to mutating the established catalytic residues to alanine. </w:t>
      </w:r>
    </w:p>
    <w:p w14:paraId="41B71E1A" w14:textId="1CC3801D" w:rsidR="00DF34E5" w:rsidRDefault="00DF34E5" w:rsidP="000119AD">
      <w:pPr>
        <w:spacing w:line="480" w:lineRule="auto"/>
      </w:pPr>
      <w:r>
        <w:tab/>
      </w:r>
      <w:del w:id="77" w:author="Alex" w:date="2015-07-27T18:33:00Z">
        <w:r w:rsidR="002C6335" w:rsidDel="002E43CF">
          <w:delText>Notably</w:delText>
        </w:r>
      </w:del>
      <w:ins w:id="78" w:author="Alex" w:date="2015-07-27T18:33:00Z">
        <w:r w:rsidR="002E43CF">
          <w:t>For example</w:t>
        </w:r>
      </w:ins>
      <w:r w:rsidR="002C6335">
        <w:t xml:space="preserve">, the </w:t>
      </w:r>
      <w:proofErr w:type="spellStart"/>
      <w:r w:rsidR="002C6335">
        <w:t>Q19A</w:t>
      </w:r>
      <w:proofErr w:type="spellEnd"/>
      <w:r w:rsidR="002C6335">
        <w:t xml:space="preserve">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w:t>
      </w:r>
      <w:proofErr w:type="spellStart"/>
      <w:r>
        <w:t>3A</w:t>
      </w:r>
      <w:proofErr w:type="spellEnd"/>
      <w:r>
        <w:t xml:space="preserve">). </w:t>
      </w:r>
      <w:r w:rsidR="00961C7B">
        <w:t xml:space="preserve">A multiple sequence alignment of the BglB enzyme family in the </w:t>
      </w:r>
      <w:proofErr w:type="spellStart"/>
      <w:r w:rsidR="00961C7B">
        <w:t>Pfam</w:t>
      </w:r>
      <w:proofErr w:type="spellEnd"/>
      <w:r w:rsidR="00961C7B">
        <w:t xml:space="preserve"> database (comprising 1,554 non-redundant proteins), </w:t>
      </w:r>
      <w:r w:rsidR="00CB112C">
        <w:t>revealed</w:t>
      </w:r>
      <w:r w:rsidR="00961C7B">
        <w:t xml:space="preserve"> that </w:t>
      </w:r>
      <w:proofErr w:type="spellStart"/>
      <w:r w:rsidR="00961C7B">
        <w:t>Q19</w:t>
      </w:r>
      <w:proofErr w:type="spellEnd"/>
      <w:r w:rsidR="00961C7B">
        <w:t xml:space="preserve"> is 95% conserved in this family (Figure </w:t>
      </w:r>
      <w:proofErr w:type="spellStart"/>
      <w:r w:rsidR="00961C7B">
        <w:t>3B</w:t>
      </w:r>
      <w:proofErr w:type="spellEnd"/>
      <w:r w:rsidR="00961C7B">
        <w:t>)</w:t>
      </w:r>
      <w:r w:rsidR="00EE34DE">
        <w:t xml:space="preserve">. </w:t>
      </w:r>
      <w:del w:id="79" w:author="Alex" w:date="2015-07-27T18:41:00Z">
        <w:r w:rsidDel="007A2526">
          <w:delText xml:space="preserve">While removing these interactions </w:delText>
        </w:r>
      </w:del>
      <w:del w:id="80" w:author="Alex" w:date="2015-07-27T18:34:00Z">
        <w:r w:rsidDel="002E43CF">
          <w:delText>might be</w:delText>
        </w:r>
      </w:del>
      <w:del w:id="81" w:author="Alex" w:date="2015-07-27T18:41:00Z">
        <w:r w:rsidDel="007A2526">
          <w:delText xml:space="preserve"> predicted to decrease catalytic efficiency, it was unexpected </w:delText>
        </w:r>
        <w:r w:rsidR="00700366" w:rsidDel="007A2526">
          <w:delText xml:space="preserve">that this mutation </w:delText>
        </w:r>
        <w:r w:rsidR="008752E2" w:rsidDel="007A2526">
          <w:delText xml:space="preserve">would have an </w:delText>
        </w:r>
        <w:r w:rsidDel="007A2526">
          <w:delText xml:space="preserve">almost equivalent </w:delText>
        </w:r>
        <w:r w:rsidR="00C960AB" w:rsidDel="007A2526">
          <w:delText>e</w:delText>
        </w:r>
        <w:r w:rsidR="00700366" w:rsidDel="007A2526">
          <w:delText xml:space="preserve">ffect </w:delText>
        </w:r>
        <w:r w:rsidDel="007A2526">
          <w:delText xml:space="preserve">to removing the established catalytic residue E353. </w:delText>
        </w:r>
      </w:del>
      <w:r>
        <w:t xml:space="preserve">Unlike </w:t>
      </w:r>
      <w:proofErr w:type="spellStart"/>
      <w:r>
        <w:t>E353</w:t>
      </w:r>
      <w:proofErr w:type="spellEnd"/>
      <w:r>
        <w:t xml:space="preserve">, the </w:t>
      </w:r>
      <w:proofErr w:type="spellStart"/>
      <w:r>
        <w:t>nucleophilic</w:t>
      </w:r>
      <w:proofErr w:type="spellEnd"/>
      <w:r>
        <w:t xml:space="preserve"> glutamate directly involved in the reaction chemistry, </w:t>
      </w:r>
      <w:proofErr w:type="spellStart"/>
      <w:r>
        <w:t>Q19</w:t>
      </w:r>
      <w:proofErr w:type="spellEnd"/>
      <w:r>
        <w:t xml:space="preserve"> is not</w:t>
      </w:r>
      <w:r w:rsidR="002C6335">
        <w:t xml:space="preserve"> directly</w:t>
      </w:r>
      <w:r>
        <w:t xml:space="preserve"> involved in the reaction.</w:t>
      </w:r>
      <w:r w:rsidR="00570E75">
        <w:t xml:space="preserve"> </w:t>
      </w:r>
      <w:del w:id="82" w:author="Alex" w:date="2015-07-27T18:41:00Z">
        <w:r w:rsidR="003D3114" w:rsidDel="007A2526">
          <w:delText>However, this</w:delText>
        </w:r>
      </w:del>
      <w:ins w:id="83" w:author="Alex" w:date="2015-07-27T18:41:00Z">
        <w:r w:rsidR="007A2526">
          <w:t>This</w:t>
        </w:r>
      </w:ins>
      <w:r w:rsidR="003D3114">
        <w:t xml:space="preserve"> is consistent with t</w:t>
      </w:r>
      <w:r w:rsidR="00A64618">
        <w:t xml:space="preserve">he theory that </w:t>
      </w:r>
      <w:r w:rsidR="003D3114">
        <w:t>orientation of the substrate is a critical aspect of catalysis</w:t>
      </w:r>
      <w:ins w:id="84" w:author="Alex" w:date="2015-07-27T18:41:00Z">
        <w:r w:rsidR="007A2526">
          <w:t xml:space="preserve"> ("orbital steering")</w:t>
        </w:r>
      </w:ins>
      <w:r w:rsidR="003D3114">
        <w:t xml:space="preserve"> </w:t>
      </w:r>
      <w:r w:rsidR="00A64618">
        <w:t xml:space="preserve">for which </w:t>
      </w:r>
      <w:proofErr w:type="spellStart"/>
      <w:r w:rsidR="00A64618">
        <w:t>Q19</w:t>
      </w:r>
      <w:proofErr w:type="spellEnd"/>
      <w:r w:rsidR="00A64618">
        <w:t xml:space="preserve"> is likely crucial</w:t>
      </w:r>
      <w:r w:rsidR="00570E75">
        <w:t>.</w:t>
      </w:r>
      <w:r w:rsidR="0028627B">
        <w:t xml:space="preserve"> </w:t>
      </w:r>
      <w:r w:rsidR="0028627B">
        <w:fldChar w:fldCharType="begin"/>
      </w:r>
      <w:r w:rsidR="0028627B">
        <w:instrText xml:space="preserve"> ADDIN EN.CITE &lt;EndNote&gt;&lt;Cite&gt;&lt;Author&gt;Fersht&lt;/Author&gt;&lt;Year&gt;1999&lt;/Year&gt;&lt;RecNum&gt;10&lt;/RecNum&gt;&lt;DisplayText&gt;(20)&lt;/DisplayText&gt;&lt;record&gt;&lt;rec-number&gt;10&lt;/rec-number&gt;&lt;foreign-keys&gt;&lt;key app="EN" db-id="d22eawd51p0xrpezwr7vdtw2vasp9sx0w25d" timestamp="1431378241"&gt;10&lt;/key&gt;&lt;/foreign-keys&gt;&lt;ref-type name="Computer Program"&gt;9&lt;/ref-type&gt;&lt;contributors&gt;&lt;authors&gt;&lt;author&gt;Fersht, Alan&lt;/author&gt;&lt;/authors&gt;&lt;/contributors&gt;&lt;titles&gt;&lt;title&gt;Structure and Mechanism in Protein Science&lt;/title&gt;&lt;secondary-title&gt;A Guide to Enzyme Catalysis and Protein Folding&lt;/secondary-title&gt;&lt;/titles&gt;&lt;pages&gt;631&lt;/pages&gt;&lt;dates&gt;&lt;year&gt;1999&lt;/year&gt;&lt;/dates&gt;&lt;publisher&gt;Macmillan&lt;/publisher&gt;&lt;isbn&gt;9780716732686&lt;/isbn&gt;&lt;label&gt;r00027&lt;/label&gt;&lt;urls&gt;&lt;related-urls&gt;&lt;url&gt;http://books.google.com/books?id=QdpZz_ahA5UC&amp;amp;amp;pg=PR20&amp;amp;amp;dq=inauthor:fersht+stucture+and+mechanism&amp;amp;amp;hl=&amp;amp;amp;cd=1&amp;amp;amp;source=gbs_api&lt;/url&gt;&lt;/related-urls&gt;&lt;/urls&gt;&lt;/record&gt;&lt;/Cite&gt;&lt;/EndNote&gt;</w:instrText>
      </w:r>
      <w:r w:rsidR="0028627B">
        <w:fldChar w:fldCharType="separate"/>
      </w:r>
      <w:r w:rsidR="0028627B">
        <w:rPr>
          <w:noProof/>
        </w:rPr>
        <w:t>(20)</w:t>
      </w:r>
      <w:r w:rsidR="0028627B">
        <w:fldChar w:fldCharType="end"/>
      </w:r>
      <w:r>
        <w:t xml:space="preserve"> A crystal structure </w:t>
      </w:r>
      <w:r w:rsidR="008752E2">
        <w:t xml:space="preserve">of BglB </w:t>
      </w:r>
      <w:proofErr w:type="spellStart"/>
      <w:r w:rsidR="008752E2">
        <w:t>Q19A</w:t>
      </w:r>
      <w:proofErr w:type="spellEnd"/>
      <w:r w:rsidR="008752E2">
        <w:t xml:space="preserve"> </w:t>
      </w:r>
      <w:r>
        <w:t>in complex with the 2-</w:t>
      </w:r>
      <w:proofErr w:type="spellStart"/>
      <w:r>
        <w:t>deoxy</w:t>
      </w:r>
      <w:proofErr w:type="spellEnd"/>
      <w:r>
        <w:t>-2-</w:t>
      </w:r>
      <w:proofErr w:type="spellStart"/>
      <w:r>
        <w:t>fluoro</w:t>
      </w:r>
      <w:proofErr w:type="spellEnd"/>
      <w:r>
        <w:t>-</w:t>
      </w:r>
      <w:r w:rsidR="0075290A" w:rsidRPr="0075290A">
        <w:rPr>
          <w:rFonts w:ascii="Symbol" w:hAnsi="Symbol"/>
        </w:rPr>
        <w:t></w:t>
      </w:r>
      <w:r>
        <w:t>-D-</w:t>
      </w:r>
      <w:proofErr w:type="spellStart"/>
      <w:r>
        <w:t>glucopyranose</w:t>
      </w:r>
      <w:proofErr w:type="spellEnd"/>
      <w:r>
        <w:t xml:space="preserve"> inhibitor may help elucidate the structural effect of this mutation. Based on molecular modeling, no major structural change for this mutant is </w:t>
      </w:r>
      <w:r w:rsidR="006927C5">
        <w:t xml:space="preserve">predicted (Supplemental Figure </w:t>
      </w:r>
      <w:proofErr w:type="spellStart"/>
      <w:r w:rsidR="006927C5">
        <w:t>2</w:t>
      </w:r>
      <w:r w:rsidR="005D2F49">
        <w:t>A</w:t>
      </w:r>
      <w:proofErr w:type="spellEnd"/>
      <w:r>
        <w:t xml:space="preserve">). </w:t>
      </w:r>
    </w:p>
    <w:p w14:paraId="744B7B20" w14:textId="77777777" w:rsidR="00661954" w:rsidRDefault="00661954" w:rsidP="000119AD">
      <w:pPr>
        <w:spacing w:line="480" w:lineRule="auto"/>
      </w:pPr>
    </w:p>
    <w:p w14:paraId="5E7F7ABC" w14:textId="77777777" w:rsidR="00661954" w:rsidRPr="00794F66" w:rsidRDefault="00661954" w:rsidP="000119AD">
      <w:pPr>
        <w:spacing w:line="480" w:lineRule="auto"/>
        <w:rPr>
          <w:b/>
        </w:rPr>
      </w:pPr>
      <w:r w:rsidRPr="00794F66">
        <w:rPr>
          <w:b/>
        </w:rPr>
        <w:t xml:space="preserve">Figure 3. Active site model and conservation analysis of BglB </w:t>
      </w:r>
    </w:p>
    <w:p w14:paraId="5B946DA4" w14:textId="77777777" w:rsidR="00661954" w:rsidRDefault="00661954" w:rsidP="000119AD">
      <w:pPr>
        <w:spacing w:line="480" w:lineRule="auto"/>
      </w:pPr>
      <w:r>
        <w:t xml:space="preserve">(A) Docked model of pNPG in the active site of BglB showing established catalytic residues (navy) and a selection of residues mutated (gold). A multiple sequence alignment of the </w:t>
      </w:r>
      <w:proofErr w:type="spellStart"/>
      <w:r>
        <w:t>Pfam</w:t>
      </w:r>
      <w:proofErr w:type="spellEnd"/>
      <w:r>
        <w:t xml:space="preserve"> database’s collection of 1,554 family 1 glycoside hydrolases </w:t>
      </w:r>
      <w:r>
        <w:lastRenderedPageBreak/>
        <w:t>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rsidP="000119AD">
      <w:pPr>
        <w:spacing w:line="480" w:lineRule="auto"/>
      </w:pPr>
    </w:p>
    <w:p w14:paraId="02610D0C" w14:textId="77777777" w:rsidR="00661954" w:rsidRDefault="00661954" w:rsidP="000119AD">
      <w:pPr>
        <w:spacing w:line="480" w:lineRule="auto"/>
      </w:pPr>
    </w:p>
    <w:p w14:paraId="6D4328DF" w14:textId="77777777" w:rsidR="007A2526" w:rsidRDefault="00DF34E5" w:rsidP="000119AD">
      <w:pPr>
        <w:spacing w:line="480" w:lineRule="auto"/>
        <w:rPr>
          <w:ins w:id="85" w:author="Alex" w:date="2015-07-27T18:43:00Z"/>
        </w:rPr>
      </w:pPr>
      <w:r>
        <w:tab/>
        <w:t>A</w:t>
      </w:r>
      <w:del w:id="86" w:author="Alex" w:date="2015-07-27T18:42:00Z">
        <w:r w:rsidDel="007A2526">
          <w:delText>nother</w:delText>
        </w:r>
      </w:del>
      <w:r>
        <w:t xml:space="preserve"> </w:t>
      </w:r>
      <w:del w:id="87" w:author="Alex" w:date="2015-07-27T18:42:00Z">
        <w:r w:rsidR="00491D69" w:rsidDel="007A2526">
          <w:delText xml:space="preserve">notable </w:delText>
        </w:r>
      </w:del>
      <w:ins w:id="88" w:author="Alex" w:date="2015-07-27T18:42:00Z">
        <w:r w:rsidR="007A2526">
          <w:t xml:space="preserve">novel </w:t>
        </w:r>
      </w:ins>
      <w:r>
        <w:t>finding was a ten</w:t>
      </w:r>
      <w:del w:id="89" w:author="Alex" w:date="2015-07-27T18:42:00Z">
        <w:r w:rsidDel="007A2526">
          <w:delText>-</w:delText>
        </w:r>
      </w:del>
      <w:r>
        <w:t xml:space="preserve">fold increase of </w:t>
      </w:r>
      <w:proofErr w:type="spellStart"/>
      <w:r w:rsidR="004F15C1" w:rsidRPr="00AE71AE">
        <w:rPr>
          <w:i/>
        </w:rPr>
        <w:t>k</w:t>
      </w:r>
      <w:r w:rsidR="004F15C1" w:rsidRPr="00AE71AE">
        <w:rPr>
          <w:vertAlign w:val="subscript"/>
        </w:rPr>
        <w:t>cat</w:t>
      </w:r>
      <w:proofErr w:type="spellEnd"/>
      <w:r>
        <w:t xml:space="preserve"> by a single point mutant, </w:t>
      </w:r>
      <w:proofErr w:type="spellStart"/>
      <w:r>
        <w:t>R240A</w:t>
      </w:r>
      <w:proofErr w:type="spellEnd"/>
      <w:r>
        <w:t xml:space="preserve">. The BglB crystal structure reveals that </w:t>
      </w:r>
      <w:proofErr w:type="spellStart"/>
      <w:r>
        <w:t>R240</w:t>
      </w:r>
      <w:proofErr w:type="spellEnd"/>
      <w:r>
        <w:t xml:space="preserve"> forms two hydrogen bonds with </w:t>
      </w:r>
      <w:proofErr w:type="spellStart"/>
      <w:r>
        <w:t>E222</w:t>
      </w:r>
      <w:proofErr w:type="spellEnd"/>
      <w:r>
        <w:t xml:space="preserve"> (Figure </w:t>
      </w:r>
      <w:proofErr w:type="spellStart"/>
      <w:r>
        <w:t>3A</w:t>
      </w:r>
      <w:proofErr w:type="spellEnd"/>
      <w:r>
        <w:t xml:space="preserve">). Molecular modeling of the </w:t>
      </w:r>
      <w:proofErr w:type="spellStart"/>
      <w:r>
        <w:t>R240A</w:t>
      </w:r>
      <w:proofErr w:type="spellEnd"/>
      <w:r>
        <w:t xml:space="preserve"> mutant predicts that </w:t>
      </w:r>
      <w:proofErr w:type="spellStart"/>
      <w:r>
        <w:t>E222</w:t>
      </w:r>
      <w:proofErr w:type="spellEnd"/>
      <w:r>
        <w:t xml:space="preserve"> </w:t>
      </w:r>
      <w:r w:rsidR="002C6335">
        <w:t xml:space="preserve">would </w:t>
      </w:r>
      <w:r>
        <w:t xml:space="preserve">adopt an alternative conformation in which the acid functional group of the glutamate is </w:t>
      </w:r>
      <w:r w:rsidR="001C54BB">
        <w:t>2 Å</w:t>
      </w:r>
      <w:r>
        <w:t xml:space="preserve"> closer to the ac</w:t>
      </w:r>
      <w:r w:rsidR="009E2237">
        <w:t xml:space="preserve">tive site (Supplemental Figure </w:t>
      </w:r>
      <w:proofErr w:type="spellStart"/>
      <w:r w:rsidR="00EE4854">
        <w:t>2</w:t>
      </w:r>
      <w:r w:rsidR="009E2237">
        <w:t>B</w:t>
      </w:r>
      <w:proofErr w:type="spellEnd"/>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w:t>
      </w:r>
      <w:proofErr w:type="spellStart"/>
      <w:r>
        <w:t>E222A</w:t>
      </w:r>
      <w:proofErr w:type="spellEnd"/>
      <w:r>
        <w:t xml:space="preserve"> decreases </w:t>
      </w:r>
      <w:proofErr w:type="spellStart"/>
      <w:r w:rsidR="004F15C1" w:rsidRPr="00AE71AE">
        <w:rPr>
          <w:i/>
        </w:rPr>
        <w:t>k</w:t>
      </w:r>
      <w:r w:rsidR="004F15C1" w:rsidRPr="00AE71AE">
        <w:rPr>
          <w:vertAlign w:val="subscript"/>
        </w:rPr>
        <w:t>cat</w:t>
      </w:r>
      <w:proofErr w:type="spellEnd"/>
      <w:r>
        <w:t xml:space="preserve"> by ten fold. Both observations support </w:t>
      </w:r>
      <w:r w:rsidR="002C6335">
        <w:t xml:space="preserve">previous </w:t>
      </w:r>
      <w:r w:rsidR="007509FD">
        <w:t>evidence</w:t>
      </w:r>
      <w:r w:rsidR="00491D69">
        <w:t xml:space="preserve"> that the </w:t>
      </w:r>
      <w:r>
        <w:t>electrostatic environment enzyme active site</w:t>
      </w:r>
      <w:r w:rsidR="002C6335">
        <w:t>s</w:t>
      </w:r>
      <w:r>
        <w:t xml:space="preserve"> </w:t>
      </w:r>
      <w:r w:rsidR="002C6335">
        <w:t xml:space="preserve">are </w:t>
      </w:r>
      <w:r>
        <w:t>of primary i</w:t>
      </w:r>
      <w:r w:rsidR="00E31C1E">
        <w:t>mportance to catalysis</w:t>
      </w:r>
      <w:r>
        <w:t>.</w:t>
      </w:r>
      <w:r w:rsidR="0041704D">
        <w:t xml:space="preserve"> </w:t>
      </w:r>
      <w:r w:rsidR="002866B9">
        <w:fldChar w:fldCharType="begin"/>
      </w:r>
      <w:r w:rsidR="0028627B">
        <w:instrText xml:space="preserve"> ADDIN EN.CITE &lt;EndNote&gt;&lt;Cite&gt;&lt;Author&gt;Warshel&lt;/Author&gt;&lt;Year&gt;2006&lt;/Year&gt;&lt;RecNum&gt;7&lt;/RecNum&gt;&lt;DisplayText&gt;(21)&lt;/DisplayText&gt;&lt;record&gt;&lt;rec-number&gt;7&lt;/rec-number&gt;&lt;foreign-keys&gt;&lt;key app="EN" db-id="d22eawd51p0xrpezwr7vdtw2vasp9sx0w25d" timestamp="1431378241"&gt;7&lt;/key&gt;&lt;/foreign-keys&gt;&lt;ref-type name="Bill"&gt;4&lt;/ref-type&gt;&lt;contributors&gt;&lt;authors&gt;&lt;author&gt;Warshel, A&lt;/author&gt;&lt;author&gt;Sharma, P K&lt;/author&gt;&lt;author&gt;Kato, M&lt;/author&gt;&lt;author&gt;Xiang, Y&lt;/author&gt;&lt;author&gt;Liu, H&lt;/author&gt;&lt;/authors&gt;&lt;/contributors&gt;&lt;titles&gt;&lt;title&gt;Electrostatic basis for enzyme catalysis&lt;/title&gt;&lt;secondary-title&gt;Chemical …&lt;/secondary-title&gt;&lt;/titles&gt;&lt;dates&gt;&lt;year&gt;2006&lt;/year&gt;&lt;/dates&gt;&lt;label&gt;r00028&lt;/label&gt;&lt;urls&gt;&lt;related-urls&gt;&lt;url&gt;http://pubs.acs.org/doi/pdf/10.1021/cr0503106&lt;/url&gt;&lt;/related-urls&gt;&lt;/urls&gt;&lt;/record&gt;&lt;/Cite&gt;&lt;/EndNote&gt;</w:instrText>
      </w:r>
      <w:r w:rsidR="002866B9">
        <w:fldChar w:fldCharType="separate"/>
      </w:r>
      <w:r w:rsidR="0028627B">
        <w:rPr>
          <w:noProof/>
        </w:rPr>
        <w:t>(21)</w:t>
      </w:r>
      <w:r w:rsidR="002866B9">
        <w:fldChar w:fldCharType="end"/>
      </w:r>
    </w:p>
    <w:p w14:paraId="290AA882" w14:textId="70FC1152" w:rsidR="00DF34E5" w:rsidRDefault="007A2526" w:rsidP="000119AD">
      <w:pPr>
        <w:spacing w:line="480" w:lineRule="auto"/>
      </w:pPr>
      <w:ins w:id="90" w:author="Alex" w:date="2015-07-27T18:43:00Z">
        <w:r>
          <w:tab/>
        </w:r>
      </w:ins>
      <w:ins w:id="91" w:author="Alex" w:date="2015-07-27T18:45:00Z">
        <w:r>
          <w:t xml:space="preserve">While an exhaustive </w:t>
        </w:r>
      </w:ins>
      <w:ins w:id="92" w:author="Alex" w:date="2015-07-27T18:46:00Z">
        <w:r>
          <w:t>structural and mechanistic analysis</w:t>
        </w:r>
      </w:ins>
      <w:ins w:id="93" w:author="Alex" w:date="2015-07-27T18:45:00Z">
        <w:r>
          <w:t xml:space="preserve"> of each individual mutant in our study is beyond the scope of this </w:t>
        </w:r>
      </w:ins>
      <w:ins w:id="94" w:author="Alex" w:date="2015-07-27T18:47:00Z">
        <w:r>
          <w:t>work</w:t>
        </w:r>
      </w:ins>
      <w:ins w:id="95" w:author="Alex" w:date="2015-07-27T18:45:00Z">
        <w:r>
          <w:t xml:space="preserve">, </w:t>
        </w:r>
      </w:ins>
      <w:ins w:id="96" w:author="Alex" w:date="2015-07-27T18:46:00Z">
        <w:r>
          <w:t>t</w:t>
        </w:r>
      </w:ins>
      <w:ins w:id="97" w:author="Alex" w:date="2015-07-27T18:43:00Z">
        <w:r>
          <w:t xml:space="preserve">he examples </w:t>
        </w:r>
      </w:ins>
      <w:ins w:id="98" w:author="Alex" w:date="2015-07-27T18:46:00Z">
        <w:r>
          <w:t xml:space="preserve">above </w:t>
        </w:r>
      </w:ins>
      <w:ins w:id="99" w:author="Alex" w:date="2015-07-27T18:43:00Z">
        <w:r>
          <w:t xml:space="preserve">show the consistency of this work with previous efforts </w:t>
        </w:r>
      </w:ins>
      <w:ins w:id="100" w:author="Alex" w:date="2015-07-27T18:44:00Z">
        <w:r>
          <w:t>to mechanistically characterize the family 1 glycoside hydrolase family of enzymes</w:t>
        </w:r>
      </w:ins>
      <w:ins w:id="101" w:author="Alex" w:date="2015-07-27T18:47:00Z">
        <w:r>
          <w:t xml:space="preserve">. </w:t>
        </w:r>
      </w:ins>
      <w:del w:id="102" w:author="Alex" w:date="2015-07-27T18:43:00Z">
        <w:r w:rsidR="00AF585E" w:rsidDel="007A2526">
          <w:delText xml:space="preserve"> </w:delText>
        </w:r>
      </w:del>
    </w:p>
    <w:p w14:paraId="18EF4DA2" w14:textId="77777777" w:rsidR="00DF34E5" w:rsidRDefault="00DF34E5" w:rsidP="000119AD">
      <w:pPr>
        <w:spacing w:line="480" w:lineRule="auto"/>
      </w:pPr>
    </w:p>
    <w:p w14:paraId="2F82017D" w14:textId="77777777" w:rsidR="00DF34E5" w:rsidRPr="00B83E76" w:rsidRDefault="00DF34E5" w:rsidP="000119AD">
      <w:pPr>
        <w:spacing w:line="480" w:lineRule="auto"/>
        <w:rPr>
          <w:b/>
        </w:rPr>
      </w:pPr>
      <w:r w:rsidRPr="00B83E76">
        <w:rPr>
          <w:b/>
        </w:rPr>
        <w:t>Conservation analysis of the BglB active site</w:t>
      </w:r>
    </w:p>
    <w:p w14:paraId="297FF6BF" w14:textId="1131628A" w:rsidR="00DF34E5" w:rsidRDefault="00DF34E5" w:rsidP="000119AD">
      <w:pPr>
        <w:spacing w:line="480" w:lineRule="auto"/>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(Supplemental Table </w:t>
      </w:r>
      <w:r w:rsidR="00383E10">
        <w:t>3</w:t>
      </w:r>
      <w:r>
        <w:t xml:space="preserve">). This supports the widely held assumption that highly conserved residues within an enzyme active site are </w:t>
      </w:r>
      <w:r>
        <w:lastRenderedPageBreak/>
        <w:t xml:space="preserve">functionally important. However, only 11 of the 44 residues within 12 Å of the active site are &gt;85% conserved. Of the 33 </w:t>
      </w:r>
      <w:r w:rsidR="002C6335">
        <w:t xml:space="preserve">remaining </w:t>
      </w:r>
      <w:r>
        <w:t>residues within 12 Å of the active site, only 8 alanine mutations resulted in a decrease in catalytic efficiency of greater than 100-fold, and 10 of these 33 mutations w</w:t>
      </w:r>
      <w:r w:rsidR="00D22F0B">
        <w:t xml:space="preserve">ere not found to significantly </w:t>
      </w:r>
      <w:ins w:id="103" w:author="Alex" w:date="2015-07-27T18:48:00Z">
        <w:r w:rsidR="007A2526">
          <w:t>a</w:t>
        </w:r>
      </w:ins>
      <w:del w:id="104" w:author="Alex" w:date="2015-07-27T18:48:00Z">
        <w:r w:rsidR="00D22F0B" w:rsidDel="007A2526">
          <w:delText>a</w:delText>
        </w:r>
      </w:del>
      <w:r>
        <w:t xml:space="preserve">ffect catalytic efficiency. </w:t>
      </w:r>
    </w:p>
    <w:p w14:paraId="2D29CB2A" w14:textId="2FAFE212" w:rsidR="00DF34E5" w:rsidRDefault="00D22F0B" w:rsidP="000119AD">
      <w:pPr>
        <w:spacing w:line="480" w:lineRule="auto"/>
      </w:pPr>
      <w:r>
        <w:tab/>
      </w:r>
      <w:r w:rsidR="00DF34E5">
        <w:t xml:space="preserve">Based on these findings, there does not appear to be a strong correlation between residue identity and function if a particular residue is &lt;85% conserved. </w:t>
      </w:r>
      <w:r w:rsidR="000E5CDA">
        <w:t>In addition</w:t>
      </w:r>
      <w:r w:rsidR="00D611EC">
        <w:t>,</w:t>
      </w:r>
      <w:r w:rsidR="00DF34E5">
        <w:t xml:space="preserve"> the mutation </w:t>
      </w:r>
      <w:proofErr w:type="spellStart"/>
      <w:r w:rsidR="00DF34E5">
        <w:t>R240A</w:t>
      </w:r>
      <w:proofErr w:type="spellEnd"/>
      <w:r w:rsidR="00DF34E5">
        <w:t xml:space="preserve">, which is not observed in any natural variant in the </w:t>
      </w:r>
      <w:del w:id="105" w:author="Alex" w:date="2015-07-27T18:48:00Z">
        <w:r w:rsidR="00DF34E5" w:rsidDel="00A03469">
          <w:delText xml:space="preserve">glycosyl </w:delText>
        </w:r>
      </w:del>
      <w:ins w:id="106" w:author="Alex" w:date="2015-07-27T18:48:00Z">
        <w:r w:rsidR="00A03469">
          <w:t>glycoside</w:t>
        </w:r>
        <w:r w:rsidR="00A03469">
          <w:t xml:space="preserve"> </w:t>
        </w:r>
      </w:ins>
      <w:r w:rsidR="00DF34E5">
        <w:t xml:space="preserve">hydrolase 1 family, resulted in a 10-fold increase in </w:t>
      </w:r>
      <w:proofErr w:type="spellStart"/>
      <w:r w:rsidR="004F15C1" w:rsidRPr="00AE71AE">
        <w:rPr>
          <w:i/>
        </w:rPr>
        <w:t>k</w:t>
      </w:r>
      <w:r w:rsidR="004F15C1" w:rsidRPr="00AE71AE">
        <w:rPr>
          <w:vertAlign w:val="subscript"/>
        </w:rPr>
        <w:t>cat</w:t>
      </w:r>
      <w:proofErr w:type="spellEnd"/>
      <w:ins w:id="107" w:author="Alex" w:date="2015-07-27T18:48:00Z">
        <w:r w:rsidR="00A03469">
          <w:t xml:space="preserve"> on pNPG.</w:t>
        </w:r>
      </w:ins>
      <w:del w:id="108" w:author="Alex" w:date="2015-07-27T18:48:00Z">
        <w:r w:rsidR="00DF34E5" w:rsidDel="00A03469">
          <w:delText>.</w:delText>
        </w:r>
      </w:del>
      <w:r w:rsidR="00DF34E5">
        <w:t xml:space="preserve"> This emphasizes the importance of not limiting design efforts to changes previously observed in nature when engineering function towards a </w:t>
      </w:r>
      <w:del w:id="109" w:author="Alex" w:date="2015-07-27T18:48:00Z">
        <w:r w:rsidR="00DF34E5" w:rsidDel="0055232C">
          <w:delText xml:space="preserve">non-natural </w:delText>
        </w:r>
      </w:del>
      <w:ins w:id="110" w:author="Alex" w:date="2015-07-27T18:48:00Z">
        <w:r w:rsidR="0055232C">
          <w:t xml:space="preserve">new </w:t>
        </w:r>
      </w:ins>
      <w:r w:rsidR="00DF34E5">
        <w:t>substrate.</w:t>
      </w:r>
    </w:p>
    <w:p w14:paraId="3763D291" w14:textId="77777777" w:rsidR="00DF34E5" w:rsidRDefault="00DF34E5" w:rsidP="000119AD">
      <w:pPr>
        <w:spacing w:line="480" w:lineRule="auto"/>
      </w:pPr>
    </w:p>
    <w:p w14:paraId="0B91C305" w14:textId="77777777" w:rsidR="00DF34E5" w:rsidRPr="00632C3C" w:rsidRDefault="00DF34E5" w:rsidP="000119AD">
      <w:pPr>
        <w:spacing w:line="480" w:lineRule="auto"/>
        <w:rPr>
          <w:b/>
        </w:rPr>
      </w:pPr>
      <w:r w:rsidRPr="00632C3C">
        <w:rPr>
          <w:b/>
        </w:rPr>
        <w:t>Computational modeling and evaluation of predictive ability</w:t>
      </w:r>
    </w:p>
    <w:p w14:paraId="71F34F16" w14:textId="718D0048" w:rsidR="00DF34E5" w:rsidRDefault="00DF34E5" w:rsidP="000119AD">
      <w:pPr>
        <w:spacing w:line="480" w:lineRule="auto"/>
      </w:pPr>
      <w:r>
        <w:t xml:space="preserve">In order to evaluate the Rosetta Molecular Modeling Suite’s ability to </w:t>
      </w:r>
      <w:del w:id="111" w:author="Alex" w:date="2015-07-27T18:49:00Z">
        <w:r w:rsidDel="008137D5">
          <w:delText xml:space="preserve">evaluate </w:delText>
        </w:r>
      </w:del>
      <w:ins w:id="112" w:author="Alex" w:date="2015-07-27T18:49:00Z">
        <w:r w:rsidR="008137D5">
          <w:t>predict</w:t>
        </w:r>
        <w:r w:rsidR="008137D5">
          <w:t xml:space="preserve"> </w:t>
        </w:r>
      </w:ins>
      <w:r>
        <w:t>the functional effects of mutations on BglB kinetic properties, molecular models were generated for each of the 104 BglB mutants</w:t>
      </w:r>
      <w:del w:id="113" w:author="Alex" w:date="2015-07-27T18:49:00Z">
        <w:r w:rsidR="002C6335" w:rsidDel="00005289">
          <w:delText xml:space="preserve"> using Rosetta</w:delText>
        </w:r>
      </w:del>
      <w:r>
        <w:t>. For each mutant, the modeled pNPG previously described was docked into the active site</w:t>
      </w:r>
      <w:ins w:id="114" w:author="Alex" w:date="2015-07-27T18:49:00Z">
        <w:r w:rsidR="00005289">
          <w:t xml:space="preserve"> by </w:t>
        </w:r>
      </w:ins>
      <w:del w:id="115" w:author="Alex" w:date="2015-07-27T18:49:00Z">
        <w:r w:rsidDel="00005289">
          <w:delText>. A</w:delText>
        </w:r>
      </w:del>
      <w:ins w:id="116" w:author="Alex" w:date="2015-07-27T18:49:00Z">
        <w:r w:rsidR="00005289">
          <w:t>a</w:t>
        </w:r>
      </w:ins>
      <w:r>
        <w:t xml:space="preserve"> Monte Carlo simulation with random perturbation of the ligand followed by functional constraint optimization through rigid body minimization of the ligand, sidechain and ligand conformational sampling, and finally ligand, sidechain, </w:t>
      </w:r>
      <w:del w:id="117" w:author="Alex" w:date="2015-07-27T18:50:00Z">
        <w:r w:rsidR="000E5CDA" w:rsidDel="00005289">
          <w:delText>as well as</w:delText>
        </w:r>
      </w:del>
      <w:ins w:id="118" w:author="Alex" w:date="2015-07-27T18:50:00Z">
        <w:r w:rsidR="00005289">
          <w:t>and</w:t>
        </w:r>
      </w:ins>
      <w:r w:rsidR="000E5CDA">
        <w:t xml:space="preserve"> </w:t>
      </w:r>
      <w:r>
        <w:t>backbone minimization</w:t>
      </w:r>
      <w:r w:rsidR="000E5CDA">
        <w:t>. This protocol</w:t>
      </w:r>
      <w:r>
        <w:t xml:space="preserve"> was used to </w:t>
      </w:r>
      <w:del w:id="119" w:author="Alex" w:date="2015-07-27T18:50:00Z">
        <w:r w:rsidDel="00005289">
          <w:delText xml:space="preserve">approximate </w:delText>
        </w:r>
      </w:del>
      <w:ins w:id="120" w:author="Alex" w:date="2015-07-27T18:50:00Z">
        <w:r w:rsidR="00005289">
          <w:t>mimic</w:t>
        </w:r>
        <w:r w:rsidR="00005289">
          <w:t xml:space="preserve"> </w:t>
        </w:r>
      </w:ins>
      <w:r>
        <w:t>protocols used in successful enzym</w:t>
      </w:r>
      <w:r w:rsidR="000D16BA">
        <w:t>e reengineering efforts</w:t>
      </w:r>
      <w:r>
        <w:t>.</w:t>
      </w:r>
      <w:r w:rsidR="0041704D">
        <w:t xml:space="preserve"> </w:t>
      </w:r>
      <w:r w:rsidR="00D4719F">
        <w:fldChar w:fldCharType="begin"/>
      </w:r>
      <w:r w:rsidR="002E280D">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D4719F">
        <w:fldChar w:fldCharType="separate"/>
      </w:r>
      <w:r w:rsidR="002E280D">
        <w:rPr>
          <w:noProof/>
        </w:rPr>
        <w:t>(2)</w:t>
      </w:r>
      <w:r w:rsidR="00D4719F">
        <w:fldChar w:fldCharType="end"/>
      </w:r>
      <w:r>
        <w:t xml:space="preserve"> An example set of input files for wild type BglB are provided in the Supplemental Materials. </w:t>
      </w:r>
    </w:p>
    <w:p w14:paraId="1E2DE8A5" w14:textId="453E38BF" w:rsidR="00DF34E5" w:rsidRDefault="00DF34E5" w:rsidP="000119AD">
      <w:pPr>
        <w:spacing w:line="480" w:lineRule="auto"/>
      </w:pPr>
      <w:r>
        <w:lastRenderedPageBreak/>
        <w:tab/>
        <w:t xml:space="preserve">For each mutant, 100 models were generated as described above and the lowest 10 in overall system energy </w:t>
      </w:r>
      <w:r w:rsidR="00B20ED9">
        <w:t xml:space="preserve">for each mutant </w:t>
      </w:r>
      <w:r>
        <w:t>were selected for subsequent structural analysis. A value for</w:t>
      </w:r>
      <w:ins w:id="121" w:author="Alex" w:date="2015-07-27T18:51:00Z">
        <w:r w:rsidR="00005289">
          <w:t xml:space="preserve"> each of</w:t>
        </w:r>
      </w:ins>
      <w:r>
        <w:t xml:space="preserve"> 59 potentially informative features</w:t>
      </w:r>
      <w:ins w:id="122" w:author="Alex" w:date="2015-07-27T18:51:00Z">
        <w:r w:rsidR="00005289">
          <w:t xml:space="preserve"> (</w:t>
        </w:r>
      </w:ins>
      <w:del w:id="123" w:author="Alex" w:date="2015-07-27T18:51:00Z">
        <w:r w:rsidDel="00005289">
          <w:delText xml:space="preserve">, </w:delText>
        </w:r>
      </w:del>
      <w:r>
        <w:t>such as predicted interface energy, number of hydrogen bonds between protein and ligand, and change in solvent accessible surface area upon ligand binding</w:t>
      </w:r>
      <w:ins w:id="124" w:author="Alex" w:date="2015-07-27T18:51:00Z">
        <w:r w:rsidR="00005289">
          <w:t xml:space="preserve">) </w:t>
        </w:r>
      </w:ins>
      <w:del w:id="125" w:author="Alex" w:date="2015-07-27T18:51:00Z">
        <w:r w:rsidDel="00005289">
          <w:delText xml:space="preserve">, </w:delText>
        </w:r>
      </w:del>
      <w:r>
        <w:t xml:space="preserve">was calculated for each model. Correlation of the </w:t>
      </w:r>
      <w:r w:rsidR="00B20ED9">
        <w:t xml:space="preserve">average </w:t>
      </w:r>
      <w:r>
        <w:t>calculated structural features to each kinetic constant was assessed using Pearson Correlation Coefficient (</w:t>
      </w:r>
      <w:proofErr w:type="spellStart"/>
      <w:r>
        <w:t>PCC</w:t>
      </w:r>
      <w:proofErr w:type="spellEnd"/>
      <w:r>
        <w:t>) and Spearman Rank Correlation (</w:t>
      </w:r>
      <w:proofErr w:type="spellStart"/>
      <w:r>
        <w:t>SRC</w:t>
      </w:r>
      <w:proofErr w:type="spellEnd"/>
      <w:r>
        <w:t xml:space="preserve">). For both </w:t>
      </w:r>
      <w:proofErr w:type="spellStart"/>
      <w:r w:rsidR="004F15C1" w:rsidRPr="00AE71AE">
        <w:rPr>
          <w:i/>
        </w:rPr>
        <w:t>k</w:t>
      </w:r>
      <w:r w:rsidR="004F15C1" w:rsidRPr="00AE71AE">
        <w:rPr>
          <w:vertAlign w:val="subscript"/>
        </w:rPr>
        <w:t>cat</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the strongest correlation observed is to the total number of non-local contacts (count of residues separated by more than 8 sequence positions that interact with each other), with a </w:t>
      </w:r>
      <w:proofErr w:type="spellStart"/>
      <w:r>
        <w:t>PCC</w:t>
      </w:r>
      <w:proofErr w:type="spellEnd"/>
      <w:r>
        <w:t xml:space="preserve"> of 0.56 (p-value 0.009; Wilcoxon test) and 0.43 (p-value 0.004; Wilcoxon test), respectively. For 1/</w:t>
      </w:r>
      <w:r w:rsidR="004F15C1">
        <w:t>K</w:t>
      </w:r>
      <w:r w:rsidR="004F15C1" w:rsidRPr="004F15C1">
        <w:rPr>
          <w:vertAlign w:val="subscript"/>
        </w:rPr>
        <w:t>M</w:t>
      </w:r>
      <w:r>
        <w:t xml:space="preserve">, the highest </w:t>
      </w:r>
      <w:proofErr w:type="spellStart"/>
      <w:r>
        <w:t>PCC</w:t>
      </w:r>
      <w:proofErr w:type="spellEnd"/>
      <w:r>
        <w:t xml:space="preserve"> is 0.29 (p-value 0.0005; Wilcoxon test) to the total number of hydrogen bonds in each BglB model. The </w:t>
      </w:r>
      <w:proofErr w:type="spellStart"/>
      <w:r>
        <w:t>SRC</w:t>
      </w:r>
      <w:proofErr w:type="spellEnd"/>
      <w:r>
        <w:t xml:space="preserve"> follows similar trends to </w:t>
      </w:r>
      <w:proofErr w:type="spellStart"/>
      <w:r>
        <w:t>PCC</w:t>
      </w:r>
      <w:proofErr w:type="spellEnd"/>
      <w:r>
        <w:t xml:space="preserve"> for all three predicted constants (</w:t>
      </w:r>
      <w:proofErr w:type="spellStart"/>
      <w:r>
        <w:t>SRC</w:t>
      </w:r>
      <w:proofErr w:type="spellEnd"/>
      <w:r>
        <w:t xml:space="preserve"> of 0.55, 0.42 and 0.38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t>
      </w:r>
      <w:proofErr w:type="spellStart"/>
      <w:r w:rsidR="004F15C1" w:rsidRPr="00AE71AE">
        <w:rPr>
          <w:i/>
        </w:rPr>
        <w:t>k</w:t>
      </w:r>
      <w:r w:rsidR="004F15C1" w:rsidRPr="00AE71AE">
        <w:rPr>
          <w:vertAlign w:val="subscript"/>
        </w:rPr>
        <w:t>cat</w:t>
      </w:r>
      <w:proofErr w:type="spellEnd"/>
      <w:r>
        <w:t xml:space="preserve"> and 1/</w:t>
      </w:r>
      <w:r w:rsidR="004F15C1">
        <w:t>K</w:t>
      </w:r>
      <w:r w:rsidR="004F15C1" w:rsidRPr="004F15C1">
        <w:rPr>
          <w:vertAlign w:val="subscript"/>
        </w:rPr>
        <w:t>M</w:t>
      </w:r>
      <w:r>
        <w:t xml:space="preserve"> respectively). The </w:t>
      </w:r>
      <w:proofErr w:type="spellStart"/>
      <w:r>
        <w:t>PCC</w:t>
      </w:r>
      <w:proofErr w:type="spellEnd"/>
      <w:r>
        <w:t xml:space="preserve"> and </w:t>
      </w:r>
      <w:proofErr w:type="spellStart"/>
      <w:r>
        <w:t>SRC</w:t>
      </w:r>
      <w:proofErr w:type="spellEnd"/>
      <w:r>
        <w:t xml:space="preserve"> values for all features are a</w:t>
      </w:r>
      <w:r w:rsidR="00F31748">
        <w:t>vailable in Supplemental Table 2</w:t>
      </w:r>
      <w:r>
        <w:t xml:space="preserve">. </w:t>
      </w:r>
    </w:p>
    <w:p w14:paraId="6242B9E9" w14:textId="77777777" w:rsidR="00DF34E5" w:rsidRDefault="00DF34E5" w:rsidP="000119AD">
      <w:pPr>
        <w:spacing w:line="480" w:lineRule="auto"/>
      </w:pPr>
    </w:p>
    <w:p w14:paraId="34E313C9" w14:textId="77777777" w:rsidR="00DF34E5" w:rsidRPr="00CF1F2E" w:rsidRDefault="00DF34E5" w:rsidP="000119AD">
      <w:pPr>
        <w:spacing w:line="480" w:lineRule="auto"/>
        <w:rPr>
          <w:b/>
        </w:rPr>
      </w:pPr>
      <w:r w:rsidRPr="00CF1F2E">
        <w:rPr>
          <w:b/>
        </w:rPr>
        <w:t>Machine learning prediction of kinetic constants</w:t>
      </w:r>
    </w:p>
    <w:p w14:paraId="067ACE54" w14:textId="0C40B66B" w:rsidR="00DF34E5" w:rsidRDefault="00DF34E5" w:rsidP="000119AD">
      <w:pPr>
        <w:spacing w:line="480" w:lineRule="auto"/>
      </w:pPr>
      <w:r>
        <w:t xml:space="preserve">Because no single structural feature predicts </w:t>
      </w:r>
      <w:proofErr w:type="spellStart"/>
      <w:r w:rsidR="004F15C1" w:rsidRPr="00AE71AE">
        <w:rPr>
          <w:i/>
        </w:rPr>
        <w:t>k</w:t>
      </w:r>
      <w:r w:rsidR="004F15C1" w:rsidRPr="00AE71AE">
        <w:rPr>
          <w:vertAlign w:val="subscript"/>
        </w:rPr>
        <w:t>cat</w:t>
      </w:r>
      <w:proofErr w:type="spellEnd"/>
      <w:r>
        <w:t>, 1/</w:t>
      </w:r>
      <w:r w:rsidR="004F15C1">
        <w:t>K</w:t>
      </w:r>
      <w:r w:rsidR="004F15C1" w:rsidRPr="004F15C1">
        <w:rPr>
          <w:vertAlign w:val="subscript"/>
        </w:rPr>
        <w:t>M</w:t>
      </w:r>
      <w:r>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w:t>
      </w:r>
      <w:proofErr w:type="spellStart"/>
      <w:r>
        <w:t>l</w:t>
      </w:r>
      <w:r w:rsidRPr="00226CF0">
        <w:rPr>
          <w:vertAlign w:val="subscript"/>
        </w:rPr>
        <w:t>1</w:t>
      </w:r>
      <w:proofErr w:type="spellEnd"/>
      <w:r>
        <w:t xml:space="preserve"> and </w:t>
      </w:r>
      <w:proofErr w:type="spellStart"/>
      <w:r>
        <w:t>l</w:t>
      </w:r>
      <w:r w:rsidRPr="00226CF0">
        <w:rPr>
          <w:vertAlign w:val="subscript"/>
        </w:rPr>
        <w:t>2</w:t>
      </w:r>
      <w:proofErr w:type="spellEnd"/>
      <w:r>
        <w:t xml:space="preserve"> regularization for feature selection</w:t>
      </w:r>
      <w:r w:rsidR="00C34241">
        <w:t>,</w:t>
      </w:r>
      <w:r>
        <w:t xml:space="preserve"> was used to identify structural features </w:t>
      </w:r>
      <w:r w:rsidR="000E5CDA">
        <w:t xml:space="preserve">that could be combined in order to </w:t>
      </w:r>
      <w:r>
        <w:lastRenderedPageBreak/>
        <w:t xml:space="preserve">predict each kinetic constant. To increase robustness to sample size and remove bias, we used a bootstrapping aggregating </w:t>
      </w:r>
      <w:del w:id="126" w:author="Alex" w:date="2015-07-27T18:52:00Z">
        <w:r w:rsidDel="00520A62">
          <w:delText xml:space="preserve">(bagging) </w:delText>
        </w:r>
      </w:del>
      <w:r>
        <w:t xml:space="preserve">technique, where the predicted value was an average of 1000 elastic net models, each trained on a different subset of the data. </w:t>
      </w:r>
    </w:p>
    <w:p w14:paraId="304A2ADB" w14:textId="29A2CE96" w:rsidR="00DF34E5" w:rsidRDefault="00114C36" w:rsidP="000119AD">
      <w:pPr>
        <w:spacing w:line="480" w:lineRule="auto"/>
      </w:pPr>
      <w:r>
        <w:tab/>
      </w:r>
      <w:r w:rsidR="00DF34E5">
        <w:t xml:space="preserve">The final prediction from this ensemble learning regression method outperformed single feature selection for each kinetic constant.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the </w:t>
      </w:r>
      <w:proofErr w:type="spellStart"/>
      <w:r w:rsidR="00DF34E5">
        <w:t>PCC</w:t>
      </w:r>
      <w:proofErr w:type="spellEnd"/>
      <w:r w:rsidR="00DF34E5">
        <w:t xml:space="preserve"> increased to 0.76 from 0.56, in the case of </w:t>
      </w:r>
      <w:proofErr w:type="spellStart"/>
      <w:r w:rsidR="004F15C1" w:rsidRPr="00AE71AE">
        <w:rPr>
          <w:i/>
        </w:rPr>
        <w:t>k</w:t>
      </w:r>
      <w:r w:rsidR="004F15C1" w:rsidRPr="00AE71AE">
        <w:rPr>
          <w:vertAlign w:val="subscript"/>
        </w:rPr>
        <w:t>cat</w:t>
      </w:r>
      <w:proofErr w:type="spellEnd"/>
      <w:r w:rsidR="00DF34E5">
        <w:t xml:space="preserve"> to 0.60 from 0.56,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ins w:id="127" w:author="Alex" w:date="2015-07-27T18:53:00Z">
        <w:r w:rsidR="00520A62">
          <w:t xml:space="preserve"> and </w:t>
        </w:r>
      </w:ins>
      <w:del w:id="128" w:author="Alex" w:date="2015-07-27T18:53:00Z">
        <w:r w:rsidR="00A139CE" w:rsidDel="00520A62">
          <w:delText>/</w:delText>
        </w:r>
      </w:del>
      <w:r w:rsidR="009B3CF7">
        <w:t>measured value</w:t>
      </w:r>
      <w:r w:rsidR="00A139CE">
        <w:t xml:space="preserve">. </w:t>
      </w:r>
    </w:p>
    <w:p w14:paraId="3DB4FF18" w14:textId="77777777" w:rsidR="00156477" w:rsidRDefault="00156477" w:rsidP="000119AD">
      <w:pPr>
        <w:spacing w:line="480" w:lineRule="auto"/>
        <w:rPr>
          <w:b/>
        </w:rPr>
      </w:pPr>
    </w:p>
    <w:p w14:paraId="0FF9BD1D" w14:textId="77777777" w:rsidR="00661954" w:rsidRPr="00794F66" w:rsidRDefault="00661954" w:rsidP="000119AD">
      <w:pPr>
        <w:spacing w:line="480" w:lineRule="auto"/>
        <w:rPr>
          <w:b/>
        </w:rPr>
      </w:pPr>
      <w:r w:rsidRPr="00794F66">
        <w:rPr>
          <w:b/>
        </w:rPr>
        <w:t>Figure 4. Correlation between machine learning predictions and experimentally-determined kinetic constants</w:t>
      </w:r>
    </w:p>
    <w:p w14:paraId="7AD8B1F0" w14:textId="77777777" w:rsidR="00661954" w:rsidRDefault="00661954" w:rsidP="000119AD">
      <w:pPr>
        <w:spacing w:line="480" w:lineRule="auto"/>
      </w:pPr>
      <w:r w:rsidRPr="0073693D">
        <w:rPr>
          <w:i/>
        </w:rPr>
        <w:t>Top panel</w:t>
      </w:r>
      <w:r>
        <w:rPr>
          <w:i/>
        </w:rPr>
        <w:t>s</w:t>
      </w:r>
      <w:r>
        <w:t xml:space="preserve">: predicted versus experimentally-measured values for kinetic constants </w:t>
      </w:r>
      <w:proofErr w:type="spellStart"/>
      <w:r w:rsidRPr="00AE71AE">
        <w:rPr>
          <w:i/>
        </w:rPr>
        <w:t>k</w:t>
      </w:r>
      <w:r w:rsidRPr="00AE71AE">
        <w:rPr>
          <w:vertAlign w:val="subscript"/>
        </w:rPr>
        <w:t>cat</w:t>
      </w:r>
      <w:proofErr w:type="spellEnd"/>
      <w:r>
        <w:t>/K</w:t>
      </w:r>
      <w:r w:rsidRPr="004F15C1">
        <w:rPr>
          <w:vertAlign w:val="subscript"/>
        </w:rPr>
        <w:t>M</w:t>
      </w:r>
      <w:r>
        <w:t xml:space="preserve"> (A), </w:t>
      </w:r>
      <w:proofErr w:type="spellStart"/>
      <w:r w:rsidRPr="00AE71AE">
        <w:rPr>
          <w:i/>
        </w:rPr>
        <w:t>k</w:t>
      </w:r>
      <w:r w:rsidRPr="00AE71AE">
        <w:rPr>
          <w:vertAlign w:val="subscript"/>
        </w:rPr>
        <w:t>cat</w:t>
      </w:r>
      <w:proofErr w:type="spellEnd"/>
      <w:r>
        <w:t xml:space="preserve"> (B), and 1/K</w:t>
      </w:r>
      <w:r w:rsidRPr="004F15C1">
        <w:rPr>
          <w:vertAlign w:val="subscript"/>
        </w:rPr>
        <w:t>M</w:t>
      </w:r>
      <w:r>
        <w:t xml:space="preserve"> (C). All values are relative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proofErr w:type="spellStart"/>
      <w:r w:rsidRPr="00AE71AE">
        <w:rPr>
          <w:i/>
        </w:rPr>
        <w:t>k</w:t>
      </w:r>
      <w:r w:rsidRPr="00AE71AE">
        <w:rPr>
          <w:vertAlign w:val="subscript"/>
        </w:rPr>
        <w:t>cat</w:t>
      </w:r>
      <w:proofErr w:type="spellEnd"/>
      <w:r>
        <w:t>/K</w:t>
      </w:r>
      <w:r w:rsidRPr="004F15C1">
        <w:rPr>
          <w:vertAlign w:val="subscript"/>
        </w:rPr>
        <w:t>M</w:t>
      </w:r>
      <w:r>
        <w:t xml:space="preserve">, </w:t>
      </w:r>
      <w:proofErr w:type="spellStart"/>
      <w:r w:rsidRPr="00AE71AE">
        <w:rPr>
          <w:i/>
        </w:rPr>
        <w:t>k</w:t>
      </w:r>
      <w:r w:rsidRPr="00AE71AE">
        <w:rPr>
          <w:vertAlign w:val="subscript"/>
        </w:rPr>
        <w:t>cat</w:t>
      </w:r>
      <w:proofErr w:type="spellEnd"/>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0119AD">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7F2E8B">
            <w:pPr>
              <w:spacing w:line="480" w:lineRule="auto"/>
              <w:jc w:val="center"/>
              <w:rPr>
                <w:b/>
              </w:rPr>
            </w:pPr>
            <w:proofErr w:type="spellStart"/>
            <w:r w:rsidRPr="009C6982">
              <w:rPr>
                <w:b/>
                <w:i/>
                <w:iCs/>
              </w:rPr>
              <w:lastRenderedPageBreak/>
              <w:t>k</w:t>
            </w:r>
            <w:r w:rsidRPr="009C6982">
              <w:rPr>
                <w:b/>
                <w:vertAlign w:val="subscript"/>
              </w:rPr>
              <w:t>cat</w:t>
            </w:r>
            <w:proofErr w:type="spellEnd"/>
            <w:r w:rsidRPr="009C6982">
              <w:rPr>
                <w:b/>
              </w:rPr>
              <w:t>/K</w:t>
            </w:r>
            <w:r w:rsidRPr="009C6982">
              <w:rPr>
                <w:b/>
                <w:vertAlign w:val="subscript"/>
              </w:rPr>
              <w:t>M</w:t>
            </w:r>
          </w:p>
        </w:tc>
        <w:tc>
          <w:tcPr>
            <w:tcW w:w="874" w:type="dxa"/>
          </w:tcPr>
          <w:p w14:paraId="00AF58E9"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p>
        </w:tc>
        <w:tc>
          <w:tcPr>
            <w:tcW w:w="900" w:type="dxa"/>
          </w:tcPr>
          <w:p w14:paraId="61F285A2" w14:textId="77777777" w:rsidR="00156477" w:rsidRPr="009C6982" w:rsidRDefault="00156477" w:rsidP="007F2E8B">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rsidP="007F2E8B">
            <w:pPr>
              <w:spacing w:line="480" w:lineRule="auto"/>
              <w:rPr>
                <w:b/>
              </w:rPr>
            </w:pPr>
            <w:r w:rsidRPr="009C6982">
              <w:rPr>
                <w:b/>
              </w:rPr>
              <w:t>Description</w:t>
            </w:r>
          </w:p>
        </w:tc>
        <w:tc>
          <w:tcPr>
            <w:tcW w:w="1080" w:type="dxa"/>
          </w:tcPr>
          <w:p w14:paraId="2DBF59BC" w14:textId="77777777" w:rsidR="00156477" w:rsidRPr="009C6982" w:rsidRDefault="00156477" w:rsidP="007F2E8B">
            <w:pPr>
              <w:spacing w:line="480" w:lineRule="auto"/>
              <w:jc w:val="center"/>
              <w:rPr>
                <w:b/>
              </w:rPr>
            </w:pPr>
            <w:r w:rsidRPr="009C6982">
              <w:rPr>
                <w:b/>
              </w:rPr>
              <w:t>Min.</w:t>
            </w:r>
          </w:p>
        </w:tc>
        <w:tc>
          <w:tcPr>
            <w:tcW w:w="1058" w:type="dxa"/>
          </w:tcPr>
          <w:p w14:paraId="20E241D0" w14:textId="77777777" w:rsidR="00156477" w:rsidRPr="009C6982" w:rsidRDefault="00156477" w:rsidP="007F2E8B">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7F2E8B">
            <w:pPr>
              <w:spacing w:line="480" w:lineRule="auto"/>
              <w:jc w:val="center"/>
            </w:pPr>
            <w:r w:rsidRPr="009C6982">
              <w:t>-1.00</w:t>
            </w:r>
          </w:p>
        </w:tc>
        <w:tc>
          <w:tcPr>
            <w:tcW w:w="874" w:type="dxa"/>
          </w:tcPr>
          <w:p w14:paraId="38E376C0" w14:textId="77777777" w:rsidR="00156477" w:rsidRPr="009C6982" w:rsidRDefault="00156477" w:rsidP="007F2E8B">
            <w:pPr>
              <w:spacing w:line="480" w:lineRule="auto"/>
              <w:jc w:val="center"/>
            </w:pPr>
            <w:r w:rsidRPr="009C6982">
              <w:t>ns</w:t>
            </w:r>
          </w:p>
        </w:tc>
        <w:tc>
          <w:tcPr>
            <w:tcW w:w="900" w:type="dxa"/>
          </w:tcPr>
          <w:p w14:paraId="094F708E" w14:textId="77777777" w:rsidR="00156477" w:rsidRPr="009C6982" w:rsidRDefault="00156477" w:rsidP="007F2E8B">
            <w:pPr>
              <w:spacing w:line="480" w:lineRule="auto"/>
              <w:jc w:val="center"/>
            </w:pPr>
            <w:r w:rsidRPr="009C6982">
              <w:t>ns</w:t>
            </w:r>
          </w:p>
        </w:tc>
        <w:tc>
          <w:tcPr>
            <w:tcW w:w="3780" w:type="dxa"/>
          </w:tcPr>
          <w:p w14:paraId="479DB208" w14:textId="77777777" w:rsidR="00156477" w:rsidRPr="009C6982" w:rsidRDefault="00156477" w:rsidP="007F2E8B">
            <w:pPr>
              <w:spacing w:line="480" w:lineRule="auto"/>
            </w:pPr>
            <w:r w:rsidRPr="009C6982">
              <w:t>Hydrogen bonding energy of pNPG</w:t>
            </w:r>
          </w:p>
        </w:tc>
        <w:tc>
          <w:tcPr>
            <w:tcW w:w="1080" w:type="dxa"/>
          </w:tcPr>
          <w:p w14:paraId="07C3AA76" w14:textId="77777777" w:rsidR="00156477" w:rsidRPr="009C6982" w:rsidRDefault="00156477" w:rsidP="007F2E8B">
            <w:pPr>
              <w:spacing w:line="480" w:lineRule="auto"/>
              <w:jc w:val="center"/>
            </w:pPr>
            <w:r w:rsidRPr="009C6982">
              <w:t>-4.53</w:t>
            </w:r>
          </w:p>
        </w:tc>
        <w:tc>
          <w:tcPr>
            <w:tcW w:w="1058" w:type="dxa"/>
          </w:tcPr>
          <w:p w14:paraId="786F2444" w14:textId="77777777" w:rsidR="00156477" w:rsidRPr="009C6982" w:rsidRDefault="00156477" w:rsidP="007F2E8B">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7F2E8B">
            <w:pPr>
              <w:spacing w:line="480" w:lineRule="auto"/>
              <w:jc w:val="center"/>
            </w:pPr>
            <w:r w:rsidRPr="009C6982">
              <w:t>-0.63</w:t>
            </w:r>
          </w:p>
        </w:tc>
        <w:tc>
          <w:tcPr>
            <w:tcW w:w="874" w:type="dxa"/>
          </w:tcPr>
          <w:p w14:paraId="15FC40FD" w14:textId="77777777" w:rsidR="00156477" w:rsidRPr="009C6982" w:rsidRDefault="00156477" w:rsidP="007F2E8B">
            <w:pPr>
              <w:spacing w:line="480" w:lineRule="auto"/>
              <w:jc w:val="center"/>
            </w:pPr>
            <w:r w:rsidRPr="009C6982">
              <w:t>1.00</w:t>
            </w:r>
          </w:p>
        </w:tc>
        <w:tc>
          <w:tcPr>
            <w:tcW w:w="900" w:type="dxa"/>
          </w:tcPr>
          <w:p w14:paraId="0955F511" w14:textId="77777777" w:rsidR="00156477" w:rsidRPr="009C6982" w:rsidRDefault="00156477" w:rsidP="007F2E8B">
            <w:pPr>
              <w:spacing w:line="480" w:lineRule="auto"/>
              <w:jc w:val="center"/>
            </w:pPr>
            <w:r w:rsidRPr="009C6982">
              <w:t>-0.03</w:t>
            </w:r>
          </w:p>
        </w:tc>
        <w:tc>
          <w:tcPr>
            <w:tcW w:w="3780" w:type="dxa"/>
          </w:tcPr>
          <w:p w14:paraId="41A747C5" w14:textId="77777777" w:rsidR="00156477" w:rsidRPr="009C6982" w:rsidRDefault="00156477" w:rsidP="007F2E8B">
            <w:pPr>
              <w:spacing w:line="480" w:lineRule="auto"/>
            </w:pPr>
            <w:r w:rsidRPr="009C6982">
              <w:t xml:space="preserve">Total number of polar contacts </w:t>
            </w:r>
          </w:p>
        </w:tc>
        <w:tc>
          <w:tcPr>
            <w:tcW w:w="1080" w:type="dxa"/>
          </w:tcPr>
          <w:p w14:paraId="49792C0E" w14:textId="77777777" w:rsidR="00156477" w:rsidRPr="009C6982" w:rsidRDefault="00156477" w:rsidP="007F2E8B">
            <w:pPr>
              <w:spacing w:line="480" w:lineRule="auto"/>
              <w:jc w:val="center"/>
            </w:pPr>
            <w:r w:rsidRPr="009C6982">
              <w:t>144</w:t>
            </w:r>
          </w:p>
        </w:tc>
        <w:tc>
          <w:tcPr>
            <w:tcW w:w="1058" w:type="dxa"/>
          </w:tcPr>
          <w:p w14:paraId="489BE69C" w14:textId="77777777" w:rsidR="00156477" w:rsidRPr="009C6982" w:rsidRDefault="00156477" w:rsidP="007F2E8B">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7F2E8B">
            <w:pPr>
              <w:spacing w:line="480" w:lineRule="auto"/>
              <w:jc w:val="center"/>
            </w:pPr>
            <w:r w:rsidRPr="009C6982">
              <w:t>-0.43</w:t>
            </w:r>
          </w:p>
        </w:tc>
        <w:tc>
          <w:tcPr>
            <w:tcW w:w="874" w:type="dxa"/>
          </w:tcPr>
          <w:p w14:paraId="2F2247B9" w14:textId="77777777" w:rsidR="00156477" w:rsidRPr="009C6982" w:rsidRDefault="00156477" w:rsidP="007F2E8B">
            <w:pPr>
              <w:spacing w:line="480" w:lineRule="auto"/>
              <w:jc w:val="center"/>
            </w:pPr>
            <w:r w:rsidRPr="009C6982">
              <w:t>ns</w:t>
            </w:r>
          </w:p>
        </w:tc>
        <w:tc>
          <w:tcPr>
            <w:tcW w:w="900" w:type="dxa"/>
          </w:tcPr>
          <w:p w14:paraId="5126573A" w14:textId="77777777" w:rsidR="00156477" w:rsidRPr="009C6982" w:rsidRDefault="00156477" w:rsidP="007F2E8B">
            <w:pPr>
              <w:spacing w:line="480" w:lineRule="auto"/>
              <w:jc w:val="center"/>
            </w:pPr>
            <w:r w:rsidRPr="009C6982">
              <w:t>ns</w:t>
            </w:r>
          </w:p>
        </w:tc>
        <w:tc>
          <w:tcPr>
            <w:tcW w:w="3780" w:type="dxa"/>
          </w:tcPr>
          <w:p w14:paraId="46ED2FCD" w14:textId="77777777" w:rsidR="00156477" w:rsidRPr="009C6982" w:rsidRDefault="00156477" w:rsidP="007F2E8B">
            <w:pPr>
              <w:spacing w:line="480" w:lineRule="auto"/>
            </w:pPr>
            <w:r w:rsidRPr="009C6982">
              <w:t>Count of hydrogen bonds to pNPG</w:t>
            </w:r>
          </w:p>
        </w:tc>
        <w:tc>
          <w:tcPr>
            <w:tcW w:w="1080" w:type="dxa"/>
          </w:tcPr>
          <w:p w14:paraId="144F9C40" w14:textId="77777777" w:rsidR="00156477" w:rsidRPr="009C6982" w:rsidRDefault="00156477" w:rsidP="007F2E8B">
            <w:pPr>
              <w:spacing w:line="480" w:lineRule="auto"/>
              <w:jc w:val="center"/>
            </w:pPr>
            <w:r w:rsidRPr="009C6982">
              <w:t>4</w:t>
            </w:r>
          </w:p>
        </w:tc>
        <w:tc>
          <w:tcPr>
            <w:tcW w:w="1058" w:type="dxa"/>
          </w:tcPr>
          <w:p w14:paraId="4D29EF62" w14:textId="77777777" w:rsidR="00156477" w:rsidRPr="009C6982" w:rsidRDefault="00156477" w:rsidP="007F2E8B">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7F2E8B">
            <w:pPr>
              <w:spacing w:line="480" w:lineRule="auto"/>
              <w:jc w:val="center"/>
            </w:pPr>
            <w:r w:rsidRPr="009C6982">
              <w:t>-0.03</w:t>
            </w:r>
          </w:p>
        </w:tc>
        <w:tc>
          <w:tcPr>
            <w:tcW w:w="874" w:type="dxa"/>
          </w:tcPr>
          <w:p w14:paraId="70D7A95C" w14:textId="77777777" w:rsidR="00156477" w:rsidRPr="009C6982" w:rsidRDefault="00156477" w:rsidP="007F2E8B">
            <w:pPr>
              <w:spacing w:line="480" w:lineRule="auto"/>
              <w:jc w:val="center"/>
            </w:pPr>
            <w:r w:rsidRPr="009C6982">
              <w:t>ns</w:t>
            </w:r>
          </w:p>
        </w:tc>
        <w:tc>
          <w:tcPr>
            <w:tcW w:w="900" w:type="dxa"/>
          </w:tcPr>
          <w:p w14:paraId="1C892064" w14:textId="77777777" w:rsidR="00156477" w:rsidRPr="009C6982" w:rsidRDefault="00156477" w:rsidP="007F2E8B">
            <w:pPr>
              <w:spacing w:line="480" w:lineRule="auto"/>
              <w:jc w:val="center"/>
            </w:pPr>
            <w:r w:rsidRPr="009C6982">
              <w:t>ns</w:t>
            </w:r>
          </w:p>
        </w:tc>
        <w:tc>
          <w:tcPr>
            <w:tcW w:w="3780" w:type="dxa"/>
          </w:tcPr>
          <w:p w14:paraId="53AC5A71" w14:textId="77777777" w:rsidR="00156477" w:rsidRPr="009C6982" w:rsidRDefault="00156477" w:rsidP="007F2E8B">
            <w:pPr>
              <w:spacing w:line="480" w:lineRule="auto"/>
            </w:pPr>
            <w:r w:rsidRPr="009C6982">
              <w:t xml:space="preserve">Hydrogen bonding energy of </w:t>
            </w:r>
            <w:proofErr w:type="spellStart"/>
            <w:r w:rsidRPr="009C6982">
              <w:t>E164</w:t>
            </w:r>
            <w:proofErr w:type="spellEnd"/>
            <w:r w:rsidRPr="009C6982">
              <w:t xml:space="preserve"> </w:t>
            </w:r>
          </w:p>
        </w:tc>
        <w:tc>
          <w:tcPr>
            <w:tcW w:w="1080" w:type="dxa"/>
          </w:tcPr>
          <w:p w14:paraId="16169125" w14:textId="77777777" w:rsidR="00156477" w:rsidRPr="009C6982" w:rsidRDefault="00156477" w:rsidP="007F2E8B">
            <w:pPr>
              <w:spacing w:line="480" w:lineRule="auto"/>
              <w:jc w:val="center"/>
            </w:pPr>
            <w:r w:rsidRPr="009C6982">
              <w:t>-0.93</w:t>
            </w:r>
          </w:p>
        </w:tc>
        <w:tc>
          <w:tcPr>
            <w:tcW w:w="1058" w:type="dxa"/>
          </w:tcPr>
          <w:p w14:paraId="7ACB0816" w14:textId="77777777" w:rsidR="00156477" w:rsidRPr="009C6982" w:rsidRDefault="00156477" w:rsidP="007F2E8B">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7F2E8B">
            <w:pPr>
              <w:spacing w:line="480" w:lineRule="auto"/>
              <w:jc w:val="center"/>
            </w:pPr>
            <w:r w:rsidRPr="009C6982">
              <w:t>0.29</w:t>
            </w:r>
          </w:p>
        </w:tc>
        <w:tc>
          <w:tcPr>
            <w:tcW w:w="874" w:type="dxa"/>
          </w:tcPr>
          <w:p w14:paraId="133FFB2D" w14:textId="77777777" w:rsidR="00156477" w:rsidRPr="009C6982" w:rsidRDefault="00156477" w:rsidP="007F2E8B">
            <w:pPr>
              <w:spacing w:line="480" w:lineRule="auto"/>
              <w:jc w:val="center"/>
            </w:pPr>
            <w:r w:rsidRPr="009C6982">
              <w:t>ns</w:t>
            </w:r>
          </w:p>
        </w:tc>
        <w:tc>
          <w:tcPr>
            <w:tcW w:w="900" w:type="dxa"/>
          </w:tcPr>
          <w:p w14:paraId="18939D14" w14:textId="77777777" w:rsidR="00156477" w:rsidRPr="009C6982" w:rsidRDefault="00156477" w:rsidP="007F2E8B">
            <w:pPr>
              <w:spacing w:line="480" w:lineRule="auto"/>
              <w:jc w:val="center"/>
            </w:pPr>
            <w:r w:rsidRPr="009C6982">
              <w:t>-0.27</w:t>
            </w:r>
          </w:p>
        </w:tc>
        <w:tc>
          <w:tcPr>
            <w:tcW w:w="3780" w:type="dxa"/>
          </w:tcPr>
          <w:p w14:paraId="71FDD6CA"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Y295</w:t>
            </w:r>
            <w:proofErr w:type="spellEnd"/>
          </w:p>
        </w:tc>
        <w:tc>
          <w:tcPr>
            <w:tcW w:w="1080" w:type="dxa"/>
          </w:tcPr>
          <w:p w14:paraId="3225EB03" w14:textId="77777777" w:rsidR="00156477" w:rsidRPr="009C6982" w:rsidRDefault="00156477" w:rsidP="007F2E8B">
            <w:pPr>
              <w:spacing w:line="480" w:lineRule="auto"/>
              <w:jc w:val="center"/>
            </w:pPr>
            <w:r w:rsidRPr="009C6982">
              <w:t>0.54</w:t>
            </w:r>
          </w:p>
        </w:tc>
        <w:tc>
          <w:tcPr>
            <w:tcW w:w="1058" w:type="dxa"/>
          </w:tcPr>
          <w:p w14:paraId="73B58DA8" w14:textId="77777777" w:rsidR="00156477" w:rsidRPr="009C6982" w:rsidRDefault="00156477" w:rsidP="007F2E8B">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7F2E8B">
            <w:pPr>
              <w:spacing w:line="480" w:lineRule="auto"/>
              <w:jc w:val="center"/>
            </w:pPr>
            <w:r w:rsidRPr="009C6982">
              <w:t>0.39</w:t>
            </w:r>
          </w:p>
        </w:tc>
        <w:tc>
          <w:tcPr>
            <w:tcW w:w="874" w:type="dxa"/>
          </w:tcPr>
          <w:p w14:paraId="2FCCB513" w14:textId="77777777" w:rsidR="00156477" w:rsidRPr="009C6982" w:rsidRDefault="00156477" w:rsidP="007F2E8B">
            <w:pPr>
              <w:spacing w:line="480" w:lineRule="auto"/>
              <w:jc w:val="center"/>
            </w:pPr>
            <w:r w:rsidRPr="009C6982">
              <w:t>0.92</w:t>
            </w:r>
          </w:p>
        </w:tc>
        <w:tc>
          <w:tcPr>
            <w:tcW w:w="900" w:type="dxa"/>
          </w:tcPr>
          <w:p w14:paraId="5B4B60B5" w14:textId="77777777" w:rsidR="00156477" w:rsidRPr="009C6982" w:rsidRDefault="00156477" w:rsidP="007F2E8B">
            <w:pPr>
              <w:spacing w:line="480" w:lineRule="auto"/>
              <w:jc w:val="center"/>
            </w:pPr>
            <w:r w:rsidRPr="009C6982">
              <w:t>ns</w:t>
            </w:r>
          </w:p>
        </w:tc>
        <w:tc>
          <w:tcPr>
            <w:tcW w:w="3780" w:type="dxa"/>
          </w:tcPr>
          <w:p w14:paraId="75C9F28B" w14:textId="77777777" w:rsidR="00156477" w:rsidRPr="009C6982" w:rsidRDefault="00156477" w:rsidP="007F2E8B">
            <w:pPr>
              <w:spacing w:line="480" w:lineRule="auto"/>
            </w:pPr>
            <w:r w:rsidRPr="009C6982">
              <w:t>Change in pNPG solvent-accessible surface upon binding</w:t>
            </w:r>
          </w:p>
        </w:tc>
        <w:tc>
          <w:tcPr>
            <w:tcW w:w="1080" w:type="dxa"/>
          </w:tcPr>
          <w:p w14:paraId="5F6AA2D3" w14:textId="77777777" w:rsidR="00156477" w:rsidRPr="009C6982" w:rsidRDefault="00156477" w:rsidP="007F2E8B">
            <w:pPr>
              <w:spacing w:line="480" w:lineRule="auto"/>
              <w:jc w:val="center"/>
            </w:pPr>
            <w:r w:rsidRPr="009C6982">
              <w:t>0.86</w:t>
            </w:r>
          </w:p>
        </w:tc>
        <w:tc>
          <w:tcPr>
            <w:tcW w:w="1058" w:type="dxa"/>
          </w:tcPr>
          <w:p w14:paraId="18F55AE3" w14:textId="77777777" w:rsidR="00156477" w:rsidRPr="009C6982" w:rsidRDefault="00156477" w:rsidP="007F2E8B">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7F2E8B">
            <w:pPr>
              <w:spacing w:line="480" w:lineRule="auto"/>
              <w:jc w:val="center"/>
            </w:pPr>
            <w:r w:rsidRPr="009C6982">
              <w:t>0.44</w:t>
            </w:r>
          </w:p>
        </w:tc>
        <w:tc>
          <w:tcPr>
            <w:tcW w:w="874" w:type="dxa"/>
          </w:tcPr>
          <w:p w14:paraId="52A75EC5" w14:textId="77777777" w:rsidR="00156477" w:rsidRPr="009C6982" w:rsidRDefault="00156477" w:rsidP="007F2E8B">
            <w:pPr>
              <w:spacing w:line="480" w:lineRule="auto"/>
              <w:jc w:val="center"/>
            </w:pPr>
            <w:r w:rsidRPr="009C6982">
              <w:t>0.15</w:t>
            </w:r>
          </w:p>
        </w:tc>
        <w:tc>
          <w:tcPr>
            <w:tcW w:w="900" w:type="dxa"/>
          </w:tcPr>
          <w:p w14:paraId="79EB92E4" w14:textId="77777777" w:rsidR="00156477" w:rsidRPr="009C6982" w:rsidRDefault="00156477" w:rsidP="007F2E8B">
            <w:pPr>
              <w:spacing w:line="480" w:lineRule="auto"/>
              <w:jc w:val="center"/>
            </w:pPr>
            <w:r w:rsidRPr="009C6982">
              <w:t>1.00</w:t>
            </w:r>
          </w:p>
        </w:tc>
        <w:tc>
          <w:tcPr>
            <w:tcW w:w="3780" w:type="dxa"/>
          </w:tcPr>
          <w:p w14:paraId="5D6F212C" w14:textId="77777777" w:rsidR="00156477" w:rsidRPr="009C6982" w:rsidRDefault="00156477" w:rsidP="007F2E8B">
            <w:pPr>
              <w:spacing w:line="480" w:lineRule="auto"/>
            </w:pPr>
            <w:r w:rsidRPr="009C6982">
              <w:t>Packing of the system without pNPG</w:t>
            </w:r>
          </w:p>
        </w:tc>
        <w:tc>
          <w:tcPr>
            <w:tcW w:w="1080" w:type="dxa"/>
          </w:tcPr>
          <w:p w14:paraId="0B588801" w14:textId="77777777" w:rsidR="00156477" w:rsidRPr="009C6982" w:rsidRDefault="00156477" w:rsidP="007F2E8B">
            <w:pPr>
              <w:spacing w:line="480" w:lineRule="auto"/>
              <w:jc w:val="center"/>
            </w:pPr>
            <w:r w:rsidRPr="009C6982">
              <w:t>0.67</w:t>
            </w:r>
          </w:p>
        </w:tc>
        <w:tc>
          <w:tcPr>
            <w:tcW w:w="1058" w:type="dxa"/>
          </w:tcPr>
          <w:p w14:paraId="5E663ADF" w14:textId="77777777" w:rsidR="00156477" w:rsidRPr="009C6982" w:rsidRDefault="00156477" w:rsidP="007F2E8B">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7F2E8B">
            <w:pPr>
              <w:spacing w:line="480" w:lineRule="auto"/>
              <w:jc w:val="center"/>
            </w:pPr>
            <w:r w:rsidRPr="009C6982">
              <w:t>0.44</w:t>
            </w:r>
          </w:p>
        </w:tc>
        <w:tc>
          <w:tcPr>
            <w:tcW w:w="874" w:type="dxa"/>
          </w:tcPr>
          <w:p w14:paraId="371859F1" w14:textId="77777777" w:rsidR="00156477" w:rsidRPr="009C6982" w:rsidRDefault="00156477" w:rsidP="007F2E8B">
            <w:pPr>
              <w:spacing w:line="480" w:lineRule="auto"/>
              <w:jc w:val="center"/>
            </w:pPr>
            <w:r w:rsidRPr="009C6982">
              <w:t>0.53</w:t>
            </w:r>
          </w:p>
        </w:tc>
        <w:tc>
          <w:tcPr>
            <w:tcW w:w="900" w:type="dxa"/>
          </w:tcPr>
          <w:p w14:paraId="3C3F52E9" w14:textId="77777777" w:rsidR="00156477" w:rsidRPr="009C6982" w:rsidRDefault="00156477" w:rsidP="007F2E8B">
            <w:pPr>
              <w:spacing w:line="480" w:lineRule="auto"/>
              <w:jc w:val="center"/>
            </w:pPr>
            <w:r w:rsidRPr="009C6982">
              <w:t>0.46</w:t>
            </w:r>
          </w:p>
        </w:tc>
        <w:tc>
          <w:tcPr>
            <w:tcW w:w="3780" w:type="dxa"/>
          </w:tcPr>
          <w:p w14:paraId="645C7EBF" w14:textId="77777777" w:rsidR="00156477" w:rsidRPr="009C6982" w:rsidRDefault="00156477" w:rsidP="007F2E8B">
            <w:pPr>
              <w:spacing w:line="480" w:lineRule="auto"/>
            </w:pPr>
            <w:r w:rsidRPr="009C6982">
              <w:t>Packing of the system with pNPG</w:t>
            </w:r>
          </w:p>
        </w:tc>
        <w:tc>
          <w:tcPr>
            <w:tcW w:w="1080" w:type="dxa"/>
          </w:tcPr>
          <w:p w14:paraId="4B7757E0" w14:textId="77777777" w:rsidR="00156477" w:rsidRPr="009C6982" w:rsidRDefault="00156477" w:rsidP="007F2E8B">
            <w:pPr>
              <w:spacing w:line="480" w:lineRule="auto"/>
              <w:jc w:val="center"/>
            </w:pPr>
            <w:r w:rsidRPr="009C6982">
              <w:t>0.67</w:t>
            </w:r>
          </w:p>
        </w:tc>
        <w:tc>
          <w:tcPr>
            <w:tcW w:w="1058" w:type="dxa"/>
          </w:tcPr>
          <w:p w14:paraId="3C731B32" w14:textId="77777777" w:rsidR="00156477" w:rsidRPr="009C6982" w:rsidRDefault="00156477" w:rsidP="007F2E8B">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7F2E8B">
            <w:pPr>
              <w:spacing w:line="480" w:lineRule="auto"/>
              <w:jc w:val="center"/>
            </w:pPr>
            <w:r w:rsidRPr="009C6982">
              <w:t>0.98</w:t>
            </w:r>
          </w:p>
        </w:tc>
        <w:tc>
          <w:tcPr>
            <w:tcW w:w="874" w:type="dxa"/>
          </w:tcPr>
          <w:p w14:paraId="30140B73" w14:textId="77777777" w:rsidR="00156477" w:rsidRPr="009C6982" w:rsidRDefault="00156477" w:rsidP="007F2E8B">
            <w:pPr>
              <w:spacing w:line="480" w:lineRule="auto"/>
              <w:jc w:val="center"/>
            </w:pPr>
            <w:r w:rsidRPr="009C6982">
              <w:t>0.09</w:t>
            </w:r>
          </w:p>
        </w:tc>
        <w:tc>
          <w:tcPr>
            <w:tcW w:w="900" w:type="dxa"/>
          </w:tcPr>
          <w:p w14:paraId="0C0811EC" w14:textId="77777777" w:rsidR="00156477" w:rsidRPr="009C6982" w:rsidRDefault="00156477" w:rsidP="007F2E8B">
            <w:pPr>
              <w:spacing w:line="480" w:lineRule="auto"/>
              <w:jc w:val="center"/>
            </w:pPr>
            <w:r w:rsidRPr="009C6982">
              <w:t>ns</w:t>
            </w:r>
          </w:p>
        </w:tc>
        <w:tc>
          <w:tcPr>
            <w:tcW w:w="3780" w:type="dxa"/>
          </w:tcPr>
          <w:p w14:paraId="2CA447BA" w14:textId="77777777" w:rsidR="00156477" w:rsidRPr="009C6982" w:rsidRDefault="00156477" w:rsidP="007F2E8B">
            <w:pPr>
              <w:spacing w:line="480" w:lineRule="auto"/>
            </w:pPr>
            <w:r w:rsidRPr="009C6982">
              <w:t xml:space="preserve">Hydrogen bonding energy of </w:t>
            </w:r>
            <w:proofErr w:type="spellStart"/>
            <w:r w:rsidRPr="009C6982">
              <w:t>Y295</w:t>
            </w:r>
            <w:proofErr w:type="spellEnd"/>
          </w:p>
        </w:tc>
        <w:tc>
          <w:tcPr>
            <w:tcW w:w="1080" w:type="dxa"/>
          </w:tcPr>
          <w:p w14:paraId="35607EDE" w14:textId="77777777" w:rsidR="00156477" w:rsidRPr="009C6982" w:rsidRDefault="00156477" w:rsidP="007F2E8B">
            <w:pPr>
              <w:spacing w:line="480" w:lineRule="auto"/>
              <w:jc w:val="center"/>
            </w:pPr>
            <w:r w:rsidRPr="009C6982">
              <w:t>-1.28</w:t>
            </w:r>
          </w:p>
        </w:tc>
        <w:tc>
          <w:tcPr>
            <w:tcW w:w="1058" w:type="dxa"/>
          </w:tcPr>
          <w:p w14:paraId="51EFCB63" w14:textId="77777777" w:rsidR="00156477" w:rsidRPr="009C6982" w:rsidRDefault="00156477" w:rsidP="007F2E8B">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7F2E8B">
            <w:pPr>
              <w:spacing w:line="480" w:lineRule="auto"/>
              <w:jc w:val="center"/>
            </w:pPr>
            <w:r w:rsidRPr="009C6982">
              <w:t>ns</w:t>
            </w:r>
          </w:p>
        </w:tc>
        <w:tc>
          <w:tcPr>
            <w:tcW w:w="874" w:type="dxa"/>
          </w:tcPr>
          <w:p w14:paraId="38886644" w14:textId="77777777" w:rsidR="00156477" w:rsidRPr="009C6982" w:rsidRDefault="00156477" w:rsidP="007F2E8B">
            <w:pPr>
              <w:spacing w:line="480" w:lineRule="auto"/>
              <w:jc w:val="center"/>
            </w:pPr>
            <w:r w:rsidRPr="009C6982">
              <w:t>-0.51</w:t>
            </w:r>
          </w:p>
        </w:tc>
        <w:tc>
          <w:tcPr>
            <w:tcW w:w="900" w:type="dxa"/>
          </w:tcPr>
          <w:p w14:paraId="63C80EE0" w14:textId="77777777" w:rsidR="00156477" w:rsidRPr="009C6982" w:rsidRDefault="00156477" w:rsidP="007F2E8B">
            <w:pPr>
              <w:spacing w:line="480" w:lineRule="auto"/>
              <w:jc w:val="center"/>
            </w:pPr>
            <w:r w:rsidRPr="009C6982">
              <w:t>ns</w:t>
            </w:r>
          </w:p>
        </w:tc>
        <w:tc>
          <w:tcPr>
            <w:tcW w:w="3780" w:type="dxa"/>
          </w:tcPr>
          <w:p w14:paraId="0CEF8EDB" w14:textId="77777777" w:rsidR="00156477" w:rsidRPr="009C6982" w:rsidRDefault="00156477" w:rsidP="007F2E8B">
            <w:pPr>
              <w:spacing w:line="480" w:lineRule="auto"/>
            </w:pPr>
            <w:r w:rsidRPr="009C6982">
              <w:t xml:space="preserve">Packing with pNPG around </w:t>
            </w:r>
            <w:proofErr w:type="spellStart"/>
            <w:r w:rsidRPr="009C6982">
              <w:t>E353</w:t>
            </w:r>
            <w:proofErr w:type="spellEnd"/>
          </w:p>
        </w:tc>
        <w:tc>
          <w:tcPr>
            <w:tcW w:w="1080" w:type="dxa"/>
          </w:tcPr>
          <w:p w14:paraId="5D48151D" w14:textId="77777777" w:rsidR="00156477" w:rsidRPr="009C6982" w:rsidRDefault="00156477" w:rsidP="007F2E8B">
            <w:pPr>
              <w:spacing w:line="480" w:lineRule="auto"/>
              <w:jc w:val="center"/>
            </w:pPr>
            <w:r w:rsidRPr="009C6982">
              <w:t>0.19</w:t>
            </w:r>
          </w:p>
        </w:tc>
        <w:tc>
          <w:tcPr>
            <w:tcW w:w="1058" w:type="dxa"/>
          </w:tcPr>
          <w:p w14:paraId="315EE429" w14:textId="77777777" w:rsidR="00156477" w:rsidRPr="009C6982" w:rsidRDefault="00156477" w:rsidP="007F2E8B">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7F2E8B">
            <w:pPr>
              <w:spacing w:line="480" w:lineRule="auto"/>
              <w:jc w:val="center"/>
            </w:pPr>
            <w:r w:rsidRPr="009C6982">
              <w:t>ns</w:t>
            </w:r>
          </w:p>
        </w:tc>
        <w:tc>
          <w:tcPr>
            <w:tcW w:w="874" w:type="dxa"/>
          </w:tcPr>
          <w:p w14:paraId="7D1089E4" w14:textId="77777777" w:rsidR="00156477" w:rsidRPr="009C6982" w:rsidRDefault="00156477" w:rsidP="007F2E8B">
            <w:pPr>
              <w:spacing w:line="480" w:lineRule="auto"/>
              <w:jc w:val="center"/>
            </w:pPr>
            <w:r w:rsidRPr="009C6982">
              <w:t>-0.10</w:t>
            </w:r>
          </w:p>
        </w:tc>
        <w:tc>
          <w:tcPr>
            <w:tcW w:w="900" w:type="dxa"/>
          </w:tcPr>
          <w:p w14:paraId="7E86F2B9" w14:textId="77777777" w:rsidR="00156477" w:rsidRPr="009C6982" w:rsidRDefault="00156477" w:rsidP="007F2E8B">
            <w:pPr>
              <w:spacing w:line="480" w:lineRule="auto"/>
              <w:jc w:val="center"/>
            </w:pPr>
            <w:r w:rsidRPr="009C6982">
              <w:t>ns</w:t>
            </w:r>
          </w:p>
        </w:tc>
        <w:tc>
          <w:tcPr>
            <w:tcW w:w="3780" w:type="dxa"/>
          </w:tcPr>
          <w:p w14:paraId="1A1AB000" w14:textId="77777777" w:rsidR="00156477" w:rsidRPr="009C6982" w:rsidRDefault="00156477" w:rsidP="007F2E8B">
            <w:pPr>
              <w:spacing w:line="480" w:lineRule="auto"/>
            </w:pPr>
            <w:r w:rsidRPr="009C6982">
              <w:t xml:space="preserve">Total system energy </w:t>
            </w:r>
          </w:p>
        </w:tc>
        <w:tc>
          <w:tcPr>
            <w:tcW w:w="1080" w:type="dxa"/>
          </w:tcPr>
          <w:p w14:paraId="0CDEAF2B" w14:textId="77777777" w:rsidR="00156477" w:rsidRPr="009C6982" w:rsidRDefault="00156477" w:rsidP="007F2E8B">
            <w:pPr>
              <w:spacing w:line="480" w:lineRule="auto"/>
              <w:jc w:val="center"/>
            </w:pPr>
            <w:r w:rsidRPr="009C6982">
              <w:t>-636.44</w:t>
            </w:r>
          </w:p>
        </w:tc>
        <w:tc>
          <w:tcPr>
            <w:tcW w:w="1058" w:type="dxa"/>
          </w:tcPr>
          <w:p w14:paraId="55F2BCD1" w14:textId="77777777" w:rsidR="00156477" w:rsidRPr="009C6982" w:rsidRDefault="00156477" w:rsidP="007F2E8B">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7F2E8B">
            <w:pPr>
              <w:spacing w:line="480" w:lineRule="auto"/>
              <w:jc w:val="center"/>
            </w:pPr>
            <w:r w:rsidRPr="009C6982">
              <w:t>ns</w:t>
            </w:r>
          </w:p>
        </w:tc>
        <w:tc>
          <w:tcPr>
            <w:tcW w:w="874" w:type="dxa"/>
          </w:tcPr>
          <w:p w14:paraId="5C2118DC" w14:textId="77777777" w:rsidR="00156477" w:rsidRPr="009C6982" w:rsidRDefault="00156477" w:rsidP="007F2E8B">
            <w:pPr>
              <w:spacing w:line="480" w:lineRule="auto"/>
              <w:jc w:val="center"/>
            </w:pPr>
            <w:r w:rsidRPr="009C6982">
              <w:t>-0.01</w:t>
            </w:r>
          </w:p>
        </w:tc>
        <w:tc>
          <w:tcPr>
            <w:tcW w:w="900" w:type="dxa"/>
          </w:tcPr>
          <w:p w14:paraId="7CC3AA6D" w14:textId="77777777" w:rsidR="00156477" w:rsidRPr="009C6982" w:rsidRDefault="00156477" w:rsidP="007F2E8B">
            <w:pPr>
              <w:spacing w:line="480" w:lineRule="auto"/>
              <w:jc w:val="center"/>
            </w:pPr>
            <w:r w:rsidRPr="009C6982">
              <w:t>ns</w:t>
            </w:r>
          </w:p>
        </w:tc>
        <w:tc>
          <w:tcPr>
            <w:tcW w:w="3780" w:type="dxa"/>
          </w:tcPr>
          <w:p w14:paraId="796E171F" w14:textId="77777777" w:rsidR="00156477" w:rsidRPr="009C6982" w:rsidRDefault="00156477" w:rsidP="007F2E8B">
            <w:pPr>
              <w:spacing w:line="480" w:lineRule="auto"/>
            </w:pPr>
            <w:r w:rsidRPr="009C6982">
              <w:t>Hydrogen bond energy of the total system</w:t>
            </w:r>
          </w:p>
        </w:tc>
        <w:tc>
          <w:tcPr>
            <w:tcW w:w="1080" w:type="dxa"/>
          </w:tcPr>
          <w:p w14:paraId="0F7A0676" w14:textId="77777777" w:rsidR="00156477" w:rsidRPr="009C6982" w:rsidRDefault="00156477" w:rsidP="007F2E8B">
            <w:pPr>
              <w:spacing w:line="480" w:lineRule="auto"/>
              <w:jc w:val="center"/>
            </w:pPr>
            <w:r w:rsidRPr="009C6982">
              <w:t>-76.7</w:t>
            </w:r>
          </w:p>
        </w:tc>
        <w:tc>
          <w:tcPr>
            <w:tcW w:w="1058" w:type="dxa"/>
          </w:tcPr>
          <w:p w14:paraId="57569CA1" w14:textId="77777777" w:rsidR="00156477" w:rsidRPr="009C6982" w:rsidRDefault="00156477" w:rsidP="007F2E8B">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7F2E8B">
            <w:pPr>
              <w:spacing w:line="480" w:lineRule="auto"/>
              <w:jc w:val="center"/>
            </w:pPr>
            <w:r w:rsidRPr="009C6982">
              <w:t>ns</w:t>
            </w:r>
          </w:p>
        </w:tc>
        <w:tc>
          <w:tcPr>
            <w:tcW w:w="874" w:type="dxa"/>
          </w:tcPr>
          <w:p w14:paraId="610E2E92" w14:textId="77777777" w:rsidR="00156477" w:rsidRPr="009C6982" w:rsidRDefault="00156477" w:rsidP="007F2E8B">
            <w:pPr>
              <w:spacing w:line="480" w:lineRule="auto"/>
              <w:jc w:val="center"/>
            </w:pPr>
            <w:r w:rsidRPr="009C6982">
              <w:t>ns</w:t>
            </w:r>
          </w:p>
        </w:tc>
        <w:tc>
          <w:tcPr>
            <w:tcW w:w="900" w:type="dxa"/>
          </w:tcPr>
          <w:p w14:paraId="781D870E" w14:textId="77777777" w:rsidR="00156477" w:rsidRPr="009C6982" w:rsidRDefault="00156477" w:rsidP="007F2E8B">
            <w:pPr>
              <w:spacing w:line="480" w:lineRule="auto"/>
              <w:jc w:val="center"/>
            </w:pPr>
            <w:r w:rsidRPr="009C6982">
              <w:t>0.11</w:t>
            </w:r>
          </w:p>
        </w:tc>
        <w:tc>
          <w:tcPr>
            <w:tcW w:w="3780" w:type="dxa"/>
          </w:tcPr>
          <w:p w14:paraId="1FD31322" w14:textId="77777777" w:rsidR="00156477" w:rsidRPr="009C6982" w:rsidRDefault="00156477" w:rsidP="007F2E8B">
            <w:pPr>
              <w:spacing w:line="480" w:lineRule="auto"/>
            </w:pPr>
            <w:proofErr w:type="spellStart"/>
            <w:r w:rsidRPr="009C6982">
              <w:t>Lennard</w:t>
            </w:r>
            <w:proofErr w:type="spellEnd"/>
            <w:r w:rsidRPr="009C6982">
              <w:t xml:space="preserve">-Jones repulsion around </w:t>
            </w:r>
            <w:proofErr w:type="spellStart"/>
            <w:r w:rsidRPr="009C6982">
              <w:t>E353</w:t>
            </w:r>
            <w:proofErr w:type="spellEnd"/>
          </w:p>
        </w:tc>
        <w:tc>
          <w:tcPr>
            <w:tcW w:w="1080" w:type="dxa"/>
          </w:tcPr>
          <w:p w14:paraId="7F91BA51" w14:textId="77777777" w:rsidR="00156477" w:rsidRPr="009C6982" w:rsidRDefault="00156477" w:rsidP="007F2E8B">
            <w:pPr>
              <w:spacing w:line="480" w:lineRule="auto"/>
              <w:jc w:val="center"/>
            </w:pPr>
            <w:r w:rsidRPr="009C6982">
              <w:t>0.67</w:t>
            </w:r>
          </w:p>
        </w:tc>
        <w:tc>
          <w:tcPr>
            <w:tcW w:w="1058" w:type="dxa"/>
          </w:tcPr>
          <w:p w14:paraId="14A5B3C2" w14:textId="77777777" w:rsidR="00156477" w:rsidRPr="009C6982" w:rsidRDefault="00156477" w:rsidP="007F2E8B">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7F2E8B">
            <w:pPr>
              <w:spacing w:line="480" w:lineRule="auto"/>
              <w:jc w:val="center"/>
            </w:pPr>
            <w:r w:rsidRPr="009C6982">
              <w:t>ns</w:t>
            </w:r>
          </w:p>
        </w:tc>
        <w:tc>
          <w:tcPr>
            <w:tcW w:w="874" w:type="dxa"/>
          </w:tcPr>
          <w:p w14:paraId="7D1B8E74" w14:textId="77777777" w:rsidR="00156477" w:rsidRPr="009C6982" w:rsidRDefault="00156477" w:rsidP="007F2E8B">
            <w:pPr>
              <w:spacing w:line="480" w:lineRule="auto"/>
              <w:jc w:val="center"/>
            </w:pPr>
            <w:r w:rsidRPr="009C6982">
              <w:t>ns</w:t>
            </w:r>
          </w:p>
        </w:tc>
        <w:tc>
          <w:tcPr>
            <w:tcW w:w="900" w:type="dxa"/>
          </w:tcPr>
          <w:p w14:paraId="2534F652" w14:textId="77777777" w:rsidR="00156477" w:rsidRPr="009C6982" w:rsidRDefault="00156477" w:rsidP="007F2E8B">
            <w:pPr>
              <w:spacing w:line="480" w:lineRule="auto"/>
              <w:jc w:val="center"/>
            </w:pPr>
            <w:r w:rsidRPr="009C6982">
              <w:t>0.27</w:t>
            </w:r>
          </w:p>
        </w:tc>
        <w:tc>
          <w:tcPr>
            <w:tcW w:w="3780" w:type="dxa"/>
          </w:tcPr>
          <w:p w14:paraId="7BDA7D21" w14:textId="77777777" w:rsidR="00156477" w:rsidRPr="009C6982" w:rsidRDefault="00156477" w:rsidP="007F2E8B">
            <w:pPr>
              <w:spacing w:line="480" w:lineRule="auto"/>
            </w:pPr>
            <w:r w:rsidRPr="009C6982">
              <w:t>Average hydrophobic surface area without pNPG</w:t>
            </w:r>
          </w:p>
        </w:tc>
        <w:tc>
          <w:tcPr>
            <w:tcW w:w="1080" w:type="dxa"/>
          </w:tcPr>
          <w:p w14:paraId="07FF56EC" w14:textId="77777777" w:rsidR="00156477" w:rsidRPr="009C6982" w:rsidRDefault="00156477" w:rsidP="007F2E8B">
            <w:pPr>
              <w:spacing w:line="480" w:lineRule="auto"/>
              <w:jc w:val="center"/>
            </w:pPr>
            <w:r w:rsidRPr="009C6982">
              <w:t>0.51</w:t>
            </w:r>
          </w:p>
        </w:tc>
        <w:tc>
          <w:tcPr>
            <w:tcW w:w="1058" w:type="dxa"/>
          </w:tcPr>
          <w:p w14:paraId="69B65FFE" w14:textId="77777777" w:rsidR="00156477" w:rsidRPr="009C6982" w:rsidRDefault="00156477" w:rsidP="007F2E8B">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7F2E8B">
            <w:pPr>
              <w:spacing w:line="480" w:lineRule="auto"/>
              <w:jc w:val="center"/>
            </w:pPr>
            <w:r w:rsidRPr="009C6982">
              <w:t>ns</w:t>
            </w:r>
          </w:p>
        </w:tc>
        <w:tc>
          <w:tcPr>
            <w:tcW w:w="874" w:type="dxa"/>
          </w:tcPr>
          <w:p w14:paraId="08E72514" w14:textId="77777777" w:rsidR="00156477" w:rsidRPr="009C6982" w:rsidRDefault="00156477" w:rsidP="007F2E8B">
            <w:pPr>
              <w:spacing w:line="480" w:lineRule="auto"/>
              <w:jc w:val="center"/>
            </w:pPr>
            <w:r w:rsidRPr="009C6982">
              <w:t>ns</w:t>
            </w:r>
          </w:p>
        </w:tc>
        <w:tc>
          <w:tcPr>
            <w:tcW w:w="900" w:type="dxa"/>
          </w:tcPr>
          <w:p w14:paraId="26862671" w14:textId="77777777" w:rsidR="00156477" w:rsidRPr="009C6982" w:rsidRDefault="00156477" w:rsidP="007F2E8B">
            <w:pPr>
              <w:spacing w:line="480" w:lineRule="auto"/>
              <w:jc w:val="center"/>
            </w:pPr>
            <w:r w:rsidRPr="009C6982">
              <w:t>0.32</w:t>
            </w:r>
          </w:p>
        </w:tc>
        <w:tc>
          <w:tcPr>
            <w:tcW w:w="3780" w:type="dxa"/>
          </w:tcPr>
          <w:p w14:paraId="037D7D0B" w14:textId="77777777" w:rsidR="00156477" w:rsidRPr="009C6982" w:rsidRDefault="00156477" w:rsidP="007F2E8B">
            <w:pPr>
              <w:spacing w:line="480" w:lineRule="auto"/>
            </w:pPr>
            <w:r w:rsidRPr="009C6982">
              <w:t xml:space="preserve">Packing around </w:t>
            </w:r>
            <w:proofErr w:type="spellStart"/>
            <w:r w:rsidRPr="009C6982">
              <w:t>E353</w:t>
            </w:r>
            <w:proofErr w:type="spellEnd"/>
            <w:r w:rsidRPr="009C6982">
              <w:t xml:space="preserve"> without pNPG</w:t>
            </w:r>
          </w:p>
        </w:tc>
        <w:tc>
          <w:tcPr>
            <w:tcW w:w="1080" w:type="dxa"/>
          </w:tcPr>
          <w:p w14:paraId="0032C71F" w14:textId="77777777" w:rsidR="00156477" w:rsidRPr="009C6982" w:rsidRDefault="00156477" w:rsidP="007F2E8B">
            <w:pPr>
              <w:spacing w:line="480" w:lineRule="auto"/>
              <w:jc w:val="center"/>
            </w:pPr>
            <w:r w:rsidRPr="009C6982">
              <w:t>0.37</w:t>
            </w:r>
          </w:p>
        </w:tc>
        <w:tc>
          <w:tcPr>
            <w:tcW w:w="1058" w:type="dxa"/>
          </w:tcPr>
          <w:p w14:paraId="370DA59D" w14:textId="77777777" w:rsidR="00156477" w:rsidRPr="009C6982" w:rsidRDefault="00156477" w:rsidP="007F2E8B">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7F2E8B">
            <w:pPr>
              <w:spacing w:line="480" w:lineRule="auto"/>
              <w:jc w:val="center"/>
            </w:pPr>
            <w:r w:rsidRPr="009C6982">
              <w:lastRenderedPageBreak/>
              <w:t>ns</w:t>
            </w:r>
          </w:p>
        </w:tc>
        <w:tc>
          <w:tcPr>
            <w:tcW w:w="874" w:type="dxa"/>
          </w:tcPr>
          <w:p w14:paraId="36BFD288" w14:textId="77777777" w:rsidR="00156477" w:rsidRPr="009C6982" w:rsidRDefault="00156477" w:rsidP="007F2E8B">
            <w:pPr>
              <w:spacing w:line="480" w:lineRule="auto"/>
              <w:jc w:val="center"/>
            </w:pPr>
            <w:r w:rsidRPr="009C6982">
              <w:t>ns</w:t>
            </w:r>
          </w:p>
        </w:tc>
        <w:tc>
          <w:tcPr>
            <w:tcW w:w="900" w:type="dxa"/>
          </w:tcPr>
          <w:p w14:paraId="77FC7A3A" w14:textId="77777777" w:rsidR="00156477" w:rsidRPr="009C6982" w:rsidRDefault="00156477" w:rsidP="007F2E8B">
            <w:pPr>
              <w:spacing w:line="480" w:lineRule="auto"/>
              <w:jc w:val="center"/>
            </w:pPr>
            <w:r w:rsidRPr="009C6982">
              <w:t>0.34</w:t>
            </w:r>
          </w:p>
        </w:tc>
        <w:tc>
          <w:tcPr>
            <w:tcW w:w="3780" w:type="dxa"/>
          </w:tcPr>
          <w:p w14:paraId="2BEA0692" w14:textId="77777777" w:rsidR="00156477" w:rsidRPr="009C6982" w:rsidRDefault="00156477" w:rsidP="007F2E8B">
            <w:pPr>
              <w:spacing w:line="480" w:lineRule="auto"/>
            </w:pPr>
            <w:r w:rsidRPr="009C6982">
              <w:t xml:space="preserve">Packing around </w:t>
            </w:r>
            <w:proofErr w:type="spellStart"/>
            <w:r w:rsidRPr="009C6982">
              <w:t>E164</w:t>
            </w:r>
            <w:proofErr w:type="spellEnd"/>
            <w:r w:rsidRPr="009C6982">
              <w:t xml:space="preserve"> without pNPG</w:t>
            </w:r>
          </w:p>
        </w:tc>
        <w:tc>
          <w:tcPr>
            <w:tcW w:w="1080" w:type="dxa"/>
          </w:tcPr>
          <w:p w14:paraId="4C0AE07C" w14:textId="77777777" w:rsidR="00156477" w:rsidRPr="009C6982" w:rsidRDefault="00156477" w:rsidP="007F2E8B">
            <w:pPr>
              <w:spacing w:line="480" w:lineRule="auto"/>
              <w:jc w:val="center"/>
            </w:pPr>
            <w:r w:rsidRPr="009C6982">
              <w:t>0.37</w:t>
            </w:r>
          </w:p>
        </w:tc>
        <w:tc>
          <w:tcPr>
            <w:tcW w:w="1058" w:type="dxa"/>
          </w:tcPr>
          <w:p w14:paraId="5852DFE5" w14:textId="77777777" w:rsidR="00156477" w:rsidRPr="009C6982" w:rsidRDefault="00156477" w:rsidP="007F2E8B">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7F2E8B">
            <w:pPr>
              <w:spacing w:line="480" w:lineRule="auto"/>
              <w:jc w:val="center"/>
            </w:pPr>
            <w:r w:rsidRPr="009C6982">
              <w:t>ns</w:t>
            </w:r>
          </w:p>
        </w:tc>
        <w:tc>
          <w:tcPr>
            <w:tcW w:w="874" w:type="dxa"/>
          </w:tcPr>
          <w:p w14:paraId="5730BC10" w14:textId="77777777" w:rsidR="00156477" w:rsidRPr="009C6982" w:rsidRDefault="00156477" w:rsidP="007F2E8B">
            <w:pPr>
              <w:spacing w:line="480" w:lineRule="auto"/>
              <w:jc w:val="center"/>
            </w:pPr>
            <w:r w:rsidRPr="009C6982">
              <w:t>ns</w:t>
            </w:r>
          </w:p>
        </w:tc>
        <w:tc>
          <w:tcPr>
            <w:tcW w:w="900" w:type="dxa"/>
          </w:tcPr>
          <w:p w14:paraId="03AB83CA" w14:textId="77777777" w:rsidR="00156477" w:rsidRPr="009C6982" w:rsidRDefault="00156477" w:rsidP="007F2E8B">
            <w:pPr>
              <w:spacing w:line="480" w:lineRule="auto"/>
              <w:jc w:val="center"/>
            </w:pPr>
            <w:r w:rsidRPr="009C6982">
              <w:t>0.38</w:t>
            </w:r>
          </w:p>
        </w:tc>
        <w:tc>
          <w:tcPr>
            <w:tcW w:w="3780" w:type="dxa"/>
          </w:tcPr>
          <w:p w14:paraId="65EB84EB" w14:textId="77777777" w:rsidR="00156477" w:rsidRPr="009C6982" w:rsidRDefault="00156477" w:rsidP="007F2E8B">
            <w:pPr>
              <w:spacing w:line="480" w:lineRule="auto"/>
            </w:pPr>
            <w:r w:rsidRPr="009C6982">
              <w:t xml:space="preserve">Packing around </w:t>
            </w:r>
            <w:proofErr w:type="spellStart"/>
            <w:r w:rsidRPr="009C6982">
              <w:t>Y295</w:t>
            </w:r>
            <w:proofErr w:type="spellEnd"/>
            <w:r w:rsidRPr="009C6982">
              <w:t xml:space="preserve"> without pNPG</w:t>
            </w:r>
          </w:p>
        </w:tc>
        <w:tc>
          <w:tcPr>
            <w:tcW w:w="1080" w:type="dxa"/>
          </w:tcPr>
          <w:p w14:paraId="17570F7A" w14:textId="77777777" w:rsidR="00156477" w:rsidRPr="009C6982" w:rsidRDefault="00156477" w:rsidP="007F2E8B">
            <w:pPr>
              <w:spacing w:line="480" w:lineRule="auto"/>
              <w:jc w:val="center"/>
            </w:pPr>
            <w:r w:rsidRPr="009C6982">
              <w:t>0.34</w:t>
            </w:r>
          </w:p>
        </w:tc>
        <w:tc>
          <w:tcPr>
            <w:tcW w:w="1058" w:type="dxa"/>
          </w:tcPr>
          <w:p w14:paraId="01F98893" w14:textId="77777777" w:rsidR="00156477" w:rsidRPr="009C6982" w:rsidRDefault="00156477" w:rsidP="007F2E8B">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7F2E8B">
            <w:pPr>
              <w:spacing w:line="480" w:lineRule="auto"/>
              <w:jc w:val="center"/>
            </w:pPr>
            <w:r w:rsidRPr="009C6982">
              <w:t>ns</w:t>
            </w:r>
          </w:p>
        </w:tc>
        <w:tc>
          <w:tcPr>
            <w:tcW w:w="874" w:type="dxa"/>
          </w:tcPr>
          <w:p w14:paraId="0F4BA258" w14:textId="77777777" w:rsidR="00156477" w:rsidRPr="009C6982" w:rsidRDefault="00156477" w:rsidP="007F2E8B">
            <w:pPr>
              <w:spacing w:line="480" w:lineRule="auto"/>
              <w:jc w:val="center"/>
            </w:pPr>
            <w:r w:rsidRPr="009C6982">
              <w:t>ns</w:t>
            </w:r>
          </w:p>
        </w:tc>
        <w:tc>
          <w:tcPr>
            <w:tcW w:w="900" w:type="dxa"/>
          </w:tcPr>
          <w:p w14:paraId="639FB679" w14:textId="77777777" w:rsidR="00156477" w:rsidRPr="009C6982" w:rsidRDefault="00156477" w:rsidP="007F2E8B">
            <w:pPr>
              <w:spacing w:line="480" w:lineRule="auto"/>
              <w:jc w:val="center"/>
            </w:pPr>
            <w:r w:rsidRPr="009C6982">
              <w:t>0.51</w:t>
            </w:r>
          </w:p>
        </w:tc>
        <w:tc>
          <w:tcPr>
            <w:tcW w:w="3780" w:type="dxa"/>
          </w:tcPr>
          <w:p w14:paraId="01283C1E"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E164</w:t>
            </w:r>
            <w:proofErr w:type="spellEnd"/>
          </w:p>
        </w:tc>
        <w:tc>
          <w:tcPr>
            <w:tcW w:w="1080" w:type="dxa"/>
          </w:tcPr>
          <w:p w14:paraId="7F96FD8C" w14:textId="77777777" w:rsidR="00156477" w:rsidRPr="009C6982" w:rsidRDefault="00156477" w:rsidP="007F2E8B">
            <w:pPr>
              <w:spacing w:line="480" w:lineRule="auto"/>
              <w:jc w:val="center"/>
            </w:pPr>
            <w:r w:rsidRPr="009C6982">
              <w:t>0.83</w:t>
            </w:r>
          </w:p>
        </w:tc>
        <w:tc>
          <w:tcPr>
            <w:tcW w:w="1058" w:type="dxa"/>
          </w:tcPr>
          <w:p w14:paraId="5E89DBF8" w14:textId="77777777" w:rsidR="00156477" w:rsidRPr="009C6982" w:rsidRDefault="00156477" w:rsidP="007F2E8B">
            <w:pPr>
              <w:spacing w:line="480" w:lineRule="auto"/>
              <w:jc w:val="center"/>
            </w:pPr>
            <w:r w:rsidRPr="009C6982">
              <w:t>1.53</w:t>
            </w:r>
          </w:p>
        </w:tc>
      </w:tr>
    </w:tbl>
    <w:p w14:paraId="51714D33" w14:textId="77777777" w:rsidR="00156477" w:rsidRDefault="00156477" w:rsidP="002C6DC0">
      <w:pPr>
        <w:spacing w:line="480" w:lineRule="auto"/>
      </w:pPr>
    </w:p>
    <w:p w14:paraId="02AB7712" w14:textId="77777777" w:rsidR="00156477" w:rsidRPr="00794F66" w:rsidRDefault="00156477" w:rsidP="000119AD">
      <w:pPr>
        <w:spacing w:line="480" w:lineRule="auto"/>
        <w:rPr>
          <w:b/>
        </w:rPr>
      </w:pPr>
      <w:r w:rsidRPr="00794F66">
        <w:rPr>
          <w:b/>
        </w:rPr>
        <w:t>Table 1. Most informative structural features predicting each kinetic constant</w:t>
      </w:r>
    </w:p>
    <w:p w14:paraId="63AB1329" w14:textId="5DC6F954" w:rsidR="00156477" w:rsidRDefault="00156477" w:rsidP="000119AD">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proofErr w:type="spellStart"/>
      <w:r w:rsidRPr="00AE71AE">
        <w:rPr>
          <w:i/>
        </w:rPr>
        <w:t>k</w:t>
      </w:r>
      <w:r w:rsidRPr="00AE71AE">
        <w:rPr>
          <w:vertAlign w:val="subscript"/>
        </w:rPr>
        <w:t>cat</w:t>
      </w:r>
      <w:proofErr w:type="spellEnd"/>
      <w:r>
        <w:t>/K</w:t>
      </w:r>
      <w:r w:rsidRPr="004F15C1">
        <w:rPr>
          <w:vertAlign w:val="subscript"/>
        </w:rPr>
        <w:t>M</w:t>
      </w:r>
      <w:r>
        <w:t xml:space="preserve">, 8 for </w:t>
      </w:r>
      <w:proofErr w:type="spellStart"/>
      <w:r w:rsidRPr="00AE71AE">
        <w:rPr>
          <w:i/>
        </w:rPr>
        <w:t>k</w:t>
      </w:r>
      <w:r w:rsidRPr="00AE71AE">
        <w:rPr>
          <w:vertAlign w:val="subscript"/>
        </w:rPr>
        <w:t>cat</w:t>
      </w:r>
      <w:proofErr w:type="spellEnd"/>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Supplemental Table 2. </w:t>
      </w:r>
      <w:r w:rsidRPr="005C44A4">
        <w:rPr>
          <w:i/>
        </w:rPr>
        <w:t>ns=feature not selected by the algorithm</w:t>
      </w:r>
    </w:p>
    <w:p w14:paraId="350AE4C3" w14:textId="77777777" w:rsidR="00156477" w:rsidRDefault="00156477" w:rsidP="000119AD">
      <w:pPr>
        <w:spacing w:line="480" w:lineRule="auto"/>
      </w:pPr>
    </w:p>
    <w:p w14:paraId="285AF232" w14:textId="65DC0E4E" w:rsidR="00DF34E5" w:rsidRDefault="00114C36" w:rsidP="000119AD">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ll of these 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28627B">
        <w:instrText xml:space="preserve"> ADDIN EN.CITE &lt;EndNote&gt;&lt;Cite&gt;&lt;Author&gt;Fersht&lt;/Author&gt;&lt;Year&gt;1999&lt;/Year&gt;&lt;RecNum&gt;33&lt;/RecNum&gt;&lt;DisplayText&gt;(22)&lt;/DisplayText&gt;&lt;record&gt;&lt;rec-number&gt;33&lt;/rec-number&gt;&lt;foreign-keys&gt;&lt;key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8627B">
        <w:rPr>
          <w:noProof/>
        </w:rPr>
        <w:t>(22)</w:t>
      </w:r>
      <w:r w:rsidR="00B456CE">
        <w:fldChar w:fldCharType="end"/>
      </w:r>
      <w:r w:rsidR="00D611EC">
        <w:t xml:space="preserve"> </w:t>
      </w:r>
      <w:r w:rsidR="00A62182">
        <w:t xml:space="preserve">To further support this proposed classical lock-and-key mechanism, the observed </w:t>
      </w:r>
      <w:r w:rsidR="004A0EB9">
        <w:t>root mean square deviation (</w:t>
      </w:r>
      <w:proofErr w:type="spellStart"/>
      <w:r w:rsidR="004A0EB9">
        <w:t>RMSD</w:t>
      </w:r>
      <w:proofErr w:type="spellEnd"/>
      <w:r w:rsidR="004A0EB9">
        <w:t>)</w:t>
      </w:r>
      <w:r w:rsidR="00A62182">
        <w:t xml:space="preserve"> between the crystal structures of the </w:t>
      </w:r>
      <w:proofErr w:type="spellStart"/>
      <w:r w:rsidR="00A62182">
        <w:t>apo</w:t>
      </w:r>
      <w:proofErr w:type="spellEnd"/>
      <w:r w:rsidR="00A62182">
        <w:t xml:space="preserve"> (</w:t>
      </w:r>
      <w:proofErr w:type="spellStart"/>
      <w:r w:rsidR="00A62182" w:rsidRPr="008F0D45">
        <w:t>2O9P</w:t>
      </w:r>
      <w:proofErr w:type="spellEnd"/>
      <w:r w:rsidR="00A62182">
        <w:t>) and transition state analogue–bound (</w:t>
      </w:r>
      <w:proofErr w:type="spellStart"/>
      <w:r w:rsidR="00A62182">
        <w:t>2JIE</w:t>
      </w:r>
      <w:proofErr w:type="spellEnd"/>
      <w:r w:rsidR="00A62182">
        <w:t xml:space="preserv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 xml:space="preserve">substrate binding (i.e. </w:t>
      </w:r>
      <w:proofErr w:type="spellStart"/>
      <w:r w:rsidR="00A64618">
        <w:t>K</w:t>
      </w:r>
      <w:r w:rsidR="00A64618" w:rsidRPr="007F2E8B">
        <w:rPr>
          <w:vertAlign w:val="subscript"/>
        </w:rPr>
        <w:t>d</w:t>
      </w:r>
      <w:proofErr w:type="spellEnd"/>
      <w:r w:rsidR="003A31D2">
        <w:t>).</w:t>
      </w:r>
      <w:del w:id="129" w:author="Alex" w:date="2015-07-27T18:55:00Z">
        <w:r w:rsidR="003A31D2" w:rsidDel="00520A62">
          <w:delText xml:space="preserve"> </w:delText>
        </w:r>
      </w:del>
      <w:r w:rsidR="003A31D2">
        <w:t xml:space="preserve"> Furthermore</w:t>
      </w:r>
      <w:r w:rsidR="005439F6">
        <w:t>,</w:t>
      </w:r>
      <w:r w:rsidR="003A31D2">
        <w:t xml:space="preserve"> the relationship between K</w:t>
      </w:r>
      <w:r w:rsidR="003A31D2" w:rsidRPr="007F2E8B">
        <w:rPr>
          <w:vertAlign w:val="subscript"/>
        </w:rPr>
        <w:t>M</w:t>
      </w:r>
      <w:r w:rsidR="003A31D2">
        <w:t xml:space="preserve"> and </w:t>
      </w:r>
      <w:proofErr w:type="spellStart"/>
      <w:r w:rsidR="003A31D2">
        <w:t>K</w:t>
      </w:r>
      <w:r w:rsidR="003A31D2" w:rsidRPr="007F2E8B">
        <w:rPr>
          <w:vertAlign w:val="subscript"/>
        </w:rPr>
        <w:t>d</w:t>
      </w:r>
      <w:proofErr w:type="spellEnd"/>
      <w:r w:rsidR="003A31D2">
        <w:t xml:space="preserve"> may change between mutants. However, K</w:t>
      </w:r>
      <w:r w:rsidR="003A31D2" w:rsidRPr="007F2E8B">
        <w:rPr>
          <w:vertAlign w:val="subscript"/>
        </w:rPr>
        <w:t>M</w:t>
      </w:r>
      <w:r w:rsidR="003A31D2">
        <w:t xml:space="preserve"> is the generally the functional parameter of interest </w:t>
      </w:r>
      <w:del w:id="130" w:author="Alex" w:date="2015-07-27T18:55:00Z">
        <w:r w:rsidR="003A31D2" w:rsidDel="00520A62">
          <w:delText xml:space="preserve">when modulating enzymes </w:delText>
        </w:r>
      </w:del>
      <w:r w:rsidR="003A31D2">
        <w:t>and therefore the ability to predictively model K</w:t>
      </w:r>
      <w:r w:rsidR="005439F6" w:rsidRPr="007F2E8B">
        <w:rPr>
          <w:vertAlign w:val="subscript"/>
        </w:rPr>
        <w:t>M</w:t>
      </w:r>
      <w:r w:rsidR="003A31D2">
        <w:t xml:space="preserve"> is of significant interest. Still</w:t>
      </w:r>
      <w:r w:rsidR="00E00C06">
        <w:t>, f</w:t>
      </w:r>
      <w:r w:rsidR="000E5CDA">
        <w:t xml:space="preserve">uture efforts </w:t>
      </w:r>
      <w:r w:rsidR="007200BF">
        <w:t xml:space="preserve">focused on studying </w:t>
      </w:r>
      <w:r w:rsidR="000E5CDA">
        <w:t>the temperature</w:t>
      </w:r>
      <w:r w:rsidR="00D611EC">
        <w:t xml:space="preserve"> </w:t>
      </w:r>
      <w:r w:rsidR="000E5CDA">
        <w:t>dependence of activity as well as obtain</w:t>
      </w:r>
      <w:r w:rsidR="007200BF">
        <w:t>ing</w:t>
      </w:r>
      <w:r w:rsidR="000E5CDA">
        <w:t xml:space="preserve"> structural </w:t>
      </w:r>
      <w:r w:rsidR="007200BF">
        <w:t xml:space="preserve">and more detailed mechanistic information for a subset of mutants with a range of packing metrics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proofErr w:type="spellStart"/>
      <w:r w:rsidR="003A31D2" w:rsidRPr="007F2E8B">
        <w:t>K</w:t>
      </w:r>
      <w:r w:rsidR="003A31D2">
        <w:rPr>
          <w:vertAlign w:val="subscript"/>
        </w:rPr>
        <w:t>d</w:t>
      </w:r>
      <w:proofErr w:type="spellEnd"/>
      <w:r w:rsidR="003A31D2" w:rsidRPr="007F2E8B">
        <w:t>,</w:t>
      </w:r>
      <w:r w:rsidR="007200BF">
        <w:t xml:space="preserve"> and structural packing in BglB.</w:t>
      </w:r>
      <w:r w:rsidR="000E5CDA">
        <w:t xml:space="preserve"> </w:t>
      </w:r>
    </w:p>
    <w:p w14:paraId="440A2B73" w14:textId="461DC0EB" w:rsidR="00DF34E5" w:rsidRDefault="00DF34E5" w:rsidP="000119AD">
      <w:pPr>
        <w:spacing w:line="480" w:lineRule="auto"/>
      </w:pPr>
      <w:r>
        <w:tab/>
        <w:t xml:space="preserve">The features selected by the algorithm as predictive of </w:t>
      </w:r>
      <w:proofErr w:type="spellStart"/>
      <w:r w:rsidR="004F15C1" w:rsidRPr="00AE71AE">
        <w:rPr>
          <w:i/>
        </w:rPr>
        <w:t>k</w:t>
      </w:r>
      <w:r w:rsidR="004F15C1" w:rsidRPr="00AE71AE">
        <w:rPr>
          <w:vertAlign w:val="subscript"/>
        </w:rPr>
        <w:t>cat</w:t>
      </w:r>
      <w:proofErr w:type="spellEnd"/>
      <w:r>
        <w:t xml:space="preserve"> include a count of polar contacts, consistent with mechanistic studies that indicate BglB stabilizes the </w:t>
      </w:r>
      <w:r>
        <w:lastRenderedPageBreak/>
        <w:t xml:space="preserve">positive charge on the </w:t>
      </w:r>
      <w:proofErr w:type="spellStart"/>
      <w:r>
        <w:t>oxocarbenium</w:t>
      </w:r>
      <w:proofErr w:type="spellEnd"/>
      <w:r>
        <w:t xml:space="preserve"> ion in the proposed transition state.</w:t>
      </w:r>
      <w:r w:rsidR="0041704D">
        <w:t xml:space="preserve"> </w:t>
      </w:r>
      <w:r w:rsidR="00F817CF">
        <w:fldChar w:fldCharType="begin"/>
      </w:r>
      <w:r w:rsidR="0028627B">
        <w:instrText xml:space="preserve"> ADDIN EN.CITE &lt;EndNote&gt;&lt;Cite&gt;&lt;Author&gt;McCarter&lt;/Author&gt;&lt;Year&gt;1994&lt;/Year&gt;&lt;RecNum&gt;22&lt;/RecNum&gt;&lt;DisplayText&gt;(23)&lt;/DisplayText&gt;&lt;record&gt;&lt;rec-number&gt;22&lt;/rec-number&gt;&lt;foreign-keys&gt;&lt;key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28627B">
        <w:rPr>
          <w:noProof/>
        </w:rPr>
        <w:t>(23)</w:t>
      </w:r>
      <w:r w:rsidR="00F817CF">
        <w:fldChar w:fldCharType="end"/>
      </w:r>
      <w:r>
        <w:t xml:space="preserve"> </w:t>
      </w:r>
      <w:r w:rsidR="00F40ADB">
        <w:t xml:space="preserve">Another primary featured selected as a predictor of </w:t>
      </w:r>
      <w:proofErr w:type="spellStart"/>
      <w:r w:rsidR="00F40ADB" w:rsidRPr="0073693D">
        <w:rPr>
          <w:i/>
        </w:rPr>
        <w:t>k</w:t>
      </w:r>
      <w:r w:rsidR="00F40ADB" w:rsidRPr="0073693D">
        <w:rPr>
          <w:vertAlign w:val="subscript"/>
        </w:rPr>
        <w:t>cat</w:t>
      </w:r>
      <w:proofErr w:type="spellEnd"/>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proofErr w:type="spellStart"/>
      <w:r w:rsidR="003F0B2D">
        <w:t>R240A</w:t>
      </w:r>
      <w:proofErr w:type="spellEnd"/>
      <w:r w:rsidR="003F0B2D">
        <w:t xml:space="preserve"> and </w:t>
      </w:r>
      <w:proofErr w:type="spellStart"/>
      <w:r w:rsidR="003F0B2D">
        <w:t>E222A</w:t>
      </w:r>
      <w:proofErr w:type="spellEnd"/>
      <w:r w:rsidR="003F0B2D">
        <w:t xml:space="preserve"> on catalysis.</w:t>
      </w:r>
      <w:r w:rsidR="003A31D2">
        <w:t xml:space="preserve">  However, similar to the analysis of K</w:t>
      </w:r>
      <w:r w:rsidR="003A31D2" w:rsidRPr="007F2E8B">
        <w:rPr>
          <w:vertAlign w:val="subscript"/>
        </w:rPr>
        <w:t>M</w:t>
      </w:r>
      <w:r w:rsidR="003A31D2">
        <w:t xml:space="preserve">, the rate-limiting step for BglB under these experimental conditions with this substrate is not known. </w:t>
      </w:r>
      <w:del w:id="131" w:author="Alex" w:date="2015-07-27T18:56:00Z">
        <w:r w:rsidR="003A31D2" w:rsidDel="00520A62">
          <w:delText xml:space="preserve"> </w:delText>
        </w:r>
      </w:del>
      <w:r w:rsidR="003A31D2">
        <w:t>As the rate limiting step may change between mutants</w:t>
      </w:r>
      <w:ins w:id="132" w:author="Alex" w:date="2015-07-27T18:56:00Z">
        <w:r w:rsidR="00520A62">
          <w:t>,</w:t>
        </w:r>
      </w:ins>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7E7ED780" w:rsidR="00DF34E5" w:rsidRDefault="00DF34E5" w:rsidP="000119AD">
      <w:pPr>
        <w:spacing w:line="480" w:lineRule="auto"/>
      </w:pPr>
      <w:r>
        <w:tab/>
        <w:t xml:space="preserve">In BglB, the most informative feature predicting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ligand hydrogen 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w:t>
      </w:r>
      <w:proofErr w:type="spellStart"/>
      <w:r w:rsidR="003F0B2D">
        <w:t>Q19A</w:t>
      </w:r>
      <w:proofErr w:type="spellEnd"/>
      <w:r w:rsidR="003F0B2D">
        <w:t xml:space="preserve">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28627B">
        <w:instrText xml:space="preserve"> ADDIN EN.CITE &lt;EndNote&gt;&lt;Cite&gt;&lt;Author&gt;Mesecar&lt;/Author&gt;&lt;Year&gt;1997&lt;/Year&gt;&lt;RecNum&gt;23&lt;/RecNum&gt;&lt;DisplayText&gt;(24)&lt;/DisplayText&gt;&lt;record&gt;&lt;rec-number&gt;23&lt;/rec-number&gt;&lt;foreign-keys&gt;&lt;key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28627B">
        <w:rPr>
          <w:noProof/>
        </w:rPr>
        <w:t>(24)</w:t>
      </w:r>
      <w:r w:rsidR="00D36C90">
        <w:fldChar w:fldCharType="end"/>
      </w:r>
      <w:r>
        <w:t xml:space="preserve"> </w:t>
      </w:r>
      <w:r w:rsidR="003F0B2D">
        <w:t xml:space="preserve">This is consistent with the hydrogen bonding energy being selected by machine learning as a feature of primary importance for </w:t>
      </w:r>
      <w:del w:id="133" w:author="Alex" w:date="2015-07-27T18:57:00Z">
        <w:r w:rsidR="003F0B2D" w:rsidDel="00520A62">
          <w:delText xml:space="preserve">high </w:delText>
        </w:r>
      </w:del>
      <w:r w:rsidR="003F0B2D">
        <w:t>catalytic efficiency</w:t>
      </w:r>
      <w:r w:rsidR="00152501">
        <w:t>.</w:t>
      </w:r>
    </w:p>
    <w:p w14:paraId="6F919B91" w14:textId="4B0EAB85" w:rsidR="00DF34E5" w:rsidRDefault="00152501" w:rsidP="000119AD">
      <w:pPr>
        <w:spacing w:line="480" w:lineRule="auto"/>
      </w:pPr>
      <w:r>
        <w:lastRenderedPageBreak/>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but not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w:t>
      </w:r>
      <w:r w:rsidR="00FD1932">
        <w:t xml:space="preserve">Further analysis of </w:t>
      </w:r>
      <w:proofErr w:type="spellStart"/>
      <w:r w:rsidR="00FD1932" w:rsidRPr="00AE71AE">
        <w:rPr>
          <w:i/>
        </w:rPr>
        <w:t>k</w:t>
      </w:r>
      <w:r w:rsidR="00FD1932" w:rsidRPr="00AE71AE">
        <w:rPr>
          <w:vertAlign w:val="subscript"/>
        </w:rPr>
        <w:t>cat</w:t>
      </w:r>
      <w:proofErr w:type="spellEnd"/>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(Supplemental </w:t>
      </w:r>
      <w:r w:rsidR="00342F97">
        <w:t>Figure 3</w:t>
      </w:r>
      <w:r w:rsidR="00DF34E5">
        <w:t>)</w:t>
      </w:r>
      <w:r w:rsidR="00FD1932">
        <w:t>. This</w:t>
      </w:r>
      <w:r w:rsidR="00DF34E5">
        <w:t xml:space="preserve"> suggest</w:t>
      </w:r>
      <w:r w:rsidR="00FD1932">
        <w:t>s</w:t>
      </w:r>
      <w:r w:rsidR="00DF34E5">
        <w:t xml:space="preserve"> that </w:t>
      </w:r>
      <w:proofErr w:type="spellStart"/>
      <w:r w:rsidR="004F15C1" w:rsidRPr="00AE71AE">
        <w:rPr>
          <w:i/>
        </w:rPr>
        <w:t>k</w:t>
      </w:r>
      <w:r w:rsidR="004F15C1" w:rsidRPr="00AE71AE">
        <w:rPr>
          <w:vertAlign w:val="subscript"/>
        </w:rPr>
        <w:t>cat</w:t>
      </w:r>
      <w:proofErr w:type="spellEnd"/>
      <w:r w:rsidR="00DF34E5">
        <w:t xml:space="preserve"> and </w:t>
      </w:r>
      <w:r w:rsidR="004F15C1">
        <w:t>K</w:t>
      </w:r>
      <w:r w:rsidR="004F15C1" w:rsidRPr="004F15C1">
        <w:rPr>
          <w:vertAlign w:val="subscript"/>
        </w:rPr>
        <w:t>M</w:t>
      </w:r>
      <w:r w:rsidR="00DF34E5">
        <w:t xml:space="preserve"> are independent parameters for BglB</w:t>
      </w:r>
      <w:r w:rsidR="00FD1932">
        <w:t xml:space="preserve">, and it is therefore not unexpected that </w:t>
      </w:r>
      <w:r w:rsidR="00DF34E5">
        <w:t xml:space="preserve">features </w:t>
      </w:r>
      <w:r w:rsidR="00FD1932">
        <w:t>found to be</w:t>
      </w:r>
      <w:r w:rsidR="00DF34E5">
        <w:t xml:space="preserve">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w:t>
      </w:r>
      <w:r w:rsidR="00FD1932">
        <w:t>are not</w:t>
      </w:r>
      <w:r w:rsidR="00DF34E5">
        <w:t xml:space="preserve"> predictive of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independently. </w:t>
      </w:r>
    </w:p>
    <w:p w14:paraId="400A0096" w14:textId="631E4B6D" w:rsidR="00DF34E5" w:rsidRDefault="000821C2" w:rsidP="000119AD">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2E280D" w:rsidRPr="0028627B">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1112F9" w:rsidRPr="0028627B">
        <w:fldChar w:fldCharType="separate"/>
      </w:r>
      <w:r w:rsidR="002E280D" w:rsidRPr="0028627B">
        <w:rPr>
          <w:noProof/>
        </w:rPr>
        <w:t>(2)</w:t>
      </w:r>
      <w:r w:rsidR="001112F9" w:rsidRPr="0028627B">
        <w:fldChar w:fldCharType="end"/>
      </w:r>
      <w:del w:id="134" w:author="Alex" w:date="2015-07-27T18:57:00Z">
        <w:r w:rsidR="001112F9" w:rsidRPr="007F2E8B" w:rsidDel="00520A62">
          <w:delText>,</w:delText>
        </w:r>
      </w:del>
      <w:r w:rsidR="00393445">
        <w:t xml:space="preserve"> </w:t>
      </w:r>
      <w:r w:rsidR="001112F9" w:rsidRPr="007F2E8B">
        <w:fldChar w:fldCharType="begin"/>
      </w:r>
      <w:r w:rsidR="002E280D" w:rsidRPr="007F2E8B">
        <w:instrText xml:space="preserve"> ADDIN EN.CITE &lt;EndNote&gt;&lt;Cite&gt;&lt;Author&gt;Damborsky&lt;/Author&gt;&lt;Year&gt;2014&lt;/Year&gt;&lt;RecNum&gt;8&lt;/RecNum&gt;&lt;DisplayText&gt;(3)&lt;/DisplayText&gt;&lt;record&gt;&lt;rec-number&gt;8&lt;/rec-number&gt;&lt;foreign-keys&gt;&lt;key app="EN" db-id="d22eawd51p0xrpezwr7vdtw2vasp9sx0w25d" timestamp="1431378241"&gt;8&lt;/key&gt;&lt;/foreign-keys&gt;&lt;ref-type name="Bill"&gt;4&lt;/ref-type&gt;&lt;contributors&gt;&lt;authors&gt;&lt;author&gt;Damborsky,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Apr&lt;/date&gt;&lt;/pub-dates&gt;&lt;/dates&gt;&lt;label&gt;r00015&lt;/label&gt;&lt;urls&gt;&lt;related-urls&gt;&lt;url&gt;http://linkinghub.elsevier.com/retrieve/pii/S1367593113002354&lt;/url&gt;&lt;url&gt;http://ac.els-cdn.com/S1367593113002354/1-s2.0-S1367593113002354-main.pdf?_tid=539b0660-f821-11e4-b023-00000aacb35d&amp;amp;acdnat=1431378454_de6f99fd1e84ed925203b0b6ece49f73&lt;/url&gt;&lt;/related-urls&gt;&lt;/urls&gt;&lt;/record&gt;&lt;/Cite&gt;&lt;/EndNote&gt;</w:instrText>
      </w:r>
      <w:r w:rsidR="001112F9" w:rsidRPr="007F2E8B">
        <w:fldChar w:fldCharType="separate"/>
      </w:r>
      <w:r w:rsidR="002E280D" w:rsidRPr="007F2E8B">
        <w:rPr>
          <w:noProof/>
        </w:rPr>
        <w:t>(3)</w:t>
      </w:r>
      <w:r w:rsidR="001112F9" w:rsidRPr="007F2E8B">
        <w:fldChar w:fldCharType="end"/>
      </w:r>
      <w:del w:id="135" w:author="Alex" w:date="2015-07-27T18:57:00Z">
        <w:r w:rsidR="001112F9" w:rsidRPr="007F2E8B" w:rsidDel="00520A62">
          <w:delText>,</w:delText>
        </w:r>
      </w:del>
      <w:r w:rsidR="00393445">
        <w:t xml:space="preserve"> </w:t>
      </w:r>
      <w:r w:rsidR="001112F9"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1112F9" w:rsidRPr="007F2E8B">
        <w:fldChar w:fldCharType="separate"/>
      </w:r>
      <w:r w:rsidR="002E280D" w:rsidRPr="007F2E8B">
        <w:rPr>
          <w:noProof/>
        </w:rPr>
        <w:t>(4)</w:t>
      </w:r>
      <w:r w:rsidR="001112F9" w:rsidRPr="007F2E8B">
        <w:fldChar w:fldCharType="end"/>
      </w:r>
      <w:del w:id="136" w:author="Alex" w:date="2015-07-27T18:57:00Z">
        <w:r w:rsidR="001112F9" w:rsidRPr="007F2E8B" w:rsidDel="00520A62">
          <w:delText>,</w:delText>
        </w:r>
      </w:del>
      <w:r w:rsidR="00393445">
        <w:t xml:space="preserve"> </w:t>
      </w:r>
      <w:r w:rsidR="001112F9" w:rsidRPr="007F2E8B">
        <w:fldChar w:fldCharType="begin"/>
      </w:r>
      <w:r w:rsidR="002E280D" w:rsidRPr="007F2E8B">
        <w:instrText xml:space="preserve"> ADDIN EN.CITE &lt;EndNote&gt;&lt;Cite&gt;&lt;Author&gt;Marcheschi&lt;/Author&gt;&lt;Year&gt;2012&lt;/Year&gt;&lt;RecNum&gt;12&lt;/RecNum&gt;&lt;DisplayText&gt;(5)&lt;/DisplayText&gt;&lt;record&gt;&lt;rec-number&gt;12&lt;/rec-number&gt;&lt;foreign-keys&gt;&lt;key app="EN" db-id="d22eawd51p0xrpezwr7vdtw2vasp9sx0w25d" timestamp="1431378241"&gt;12&lt;/key&gt;&lt;/foreign-keys&gt;&lt;ref-type name="Bill"&gt;4&lt;/ref-type&gt;&lt;contributors&gt;&lt;authors&gt;&lt;author&gt;Marcheschi,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 Biol.&lt;/secondary-title&gt;&lt;/titles&gt;&lt;pages&gt;689-697&lt;/pages&gt;&lt;volume&gt;7&lt;/volume&gt;&lt;number&gt;4&lt;/number&gt;&lt;dates&gt;&lt;year&gt;2012&lt;/year&gt;&lt;pub-dates&gt;&lt;date&gt;Feb 03&lt;/date&gt;&lt;/pub-dates&gt;&lt;/dates&gt;&lt;publisher&gt;American Chemical Society&lt;/publisher&gt;&lt;label&gt;r00003&lt;/label&gt;&lt;urls&gt;&lt;related-urls&gt;&lt;url&gt;http://pubs.acs.org/doi/abs/10.1021/cb200313e&lt;/url&gt;&lt;url&gt;http://pubs.acs.org/doi/pdfplus/10.1021/cb200313e&lt;/url&gt;&lt;/related-urls&gt;&lt;/urls&gt;&lt;/record&gt;&lt;/Cite&gt;&lt;/EndNote&gt;</w:instrText>
      </w:r>
      <w:r w:rsidR="001112F9" w:rsidRPr="007F2E8B">
        <w:fldChar w:fldCharType="separate"/>
      </w:r>
      <w:r w:rsidR="002E280D" w:rsidRPr="007F2E8B">
        <w:rPr>
          <w:noProof/>
        </w:rPr>
        <w:t>(5)</w:t>
      </w:r>
      <w:r w:rsidR="001112F9" w:rsidRPr="007F2E8B">
        <w:fldChar w:fldCharType="end"/>
      </w:r>
      <w:del w:id="137" w:author="Alex" w:date="2015-07-27T18:57:00Z">
        <w:r w:rsidR="001112F9" w:rsidRPr="007F2E8B" w:rsidDel="00520A62">
          <w:delText>,</w:delText>
        </w:r>
      </w:del>
      <w:r w:rsidR="00393445">
        <w:t xml:space="preserve"> </w:t>
      </w:r>
      <w:r w:rsidR="001112F9" w:rsidRPr="007F2E8B">
        <w:fldChar w:fldCharType="begin"/>
      </w:r>
      <w:r w:rsidR="002E280D" w:rsidRPr="007F2E8B">
        <w:instrText xml:space="preserve"> ADDIN EN.CITE &lt;EndNote&gt;&lt;Cite&gt;&lt;Author&gt;Khare&lt;/Author&gt;&lt;Year&gt;2012&lt;/Year&gt;&lt;RecNum&gt;6&lt;/RecNum&gt;&lt;DisplayText&gt;(6)&lt;/DisplayText&gt;&lt;record&gt;&lt;rec-number&gt;6&lt;/rec-number&gt;&lt;foreign-keys&gt;&lt;key app="EN" db-id="d22eawd51p0xrpezwr7vdtw2vasp9sx0w25d" timestamp="1431378241"&gt;6&lt;/key&gt;&lt;/foreign-keys&gt;&lt;ref-type name="Bill"&gt;4&lt;/ref-type&gt;&lt;contributors&gt;&lt;authors&gt;&lt;author&gt;Khare,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hydrolysis&lt;/title&gt;&lt;secondary-title&gt;Nature Chemical Biology&lt;/secondary-title&gt;&lt;/titles&gt;&lt;pages&gt;294-300&lt;/pages&gt;&lt;volume&gt;8&lt;/volume&gt;&lt;number&gt;3&lt;/number&gt;&lt;dates&gt;&lt;year&gt;2012&lt;/year&gt;&lt;pub-dates&gt;&lt;date&gt;Mar 01&lt;/date&gt;&lt;/pub-dates&gt;&lt;/dates&gt;&lt;publisher&gt;Nature Publishing Group&lt;/publisher&gt;&lt;label&gt;r00010&lt;/label&gt;&lt;urls&gt;&lt;related-urls&gt;&lt;url&gt;http://www.nature.com/doifinder/10.1038/nchembio.777&lt;/url&gt;&lt;url&gt;http://www.nature.com/nchembio/journal/v8/n3/pdf/nchembio.777.pdf&lt;/url&gt;&lt;/related-urls&gt;&lt;/urls&gt;&lt;/record&gt;&lt;/Cite&gt;&lt;/EndNote&gt;</w:instrText>
      </w:r>
      <w:r w:rsidR="001112F9" w:rsidRPr="007F2E8B">
        <w:fldChar w:fldCharType="separate"/>
      </w:r>
      <w:r w:rsidR="002E280D" w:rsidRPr="007F2E8B">
        <w:rPr>
          <w:noProof/>
        </w:rPr>
        <w:t>(6)</w:t>
      </w:r>
      <w:r w:rsidR="001112F9" w:rsidRPr="007F2E8B">
        <w:fldChar w:fldCharType="end"/>
      </w:r>
      <w:r w:rsidR="001112F9" w:rsidRPr="0028627B">
        <w:t xml:space="preserve"> </w:t>
      </w:r>
      <w:r w:rsidR="00DF34E5" w:rsidRPr="0028627B">
        <w:t>is not</w:t>
      </w:r>
      <w:r w:rsidR="00DF34E5">
        <w:t xml:space="preserve"> selected by the algorithm to be predictive of any kinetic constant. Ideally</w:t>
      </w:r>
      <w:ins w:id="138" w:author="Alex" w:date="2015-07-27T18:57:00Z">
        <w:r w:rsidR="00520A62">
          <w:t>,</w:t>
        </w:r>
      </w:ins>
      <w:r w:rsidR="00DF34E5">
        <w:t xml:space="preserve"> this would be the single metric optimally correlated with either </w:t>
      </w:r>
      <w:proofErr w:type="spellStart"/>
      <w:r w:rsidR="004F15C1" w:rsidRPr="00AE71AE">
        <w:rPr>
          <w:i/>
        </w:rPr>
        <w:t>k</w:t>
      </w:r>
      <w:r w:rsidR="004F15C1" w:rsidRPr="00AE71AE">
        <w:rPr>
          <w:vertAlign w:val="subscript"/>
        </w:rPr>
        <w:t>cat</w:t>
      </w:r>
      <w:proofErr w:type="spellEnd"/>
      <w:r w:rsidR="00DF34E5">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0119AD">
      <w:pPr>
        <w:spacing w:line="480" w:lineRule="auto"/>
      </w:pPr>
    </w:p>
    <w:p w14:paraId="5AC55E85" w14:textId="77777777" w:rsidR="00DF34E5" w:rsidRPr="00314013" w:rsidRDefault="00DF34E5" w:rsidP="000119AD">
      <w:pPr>
        <w:spacing w:line="480" w:lineRule="auto"/>
        <w:rPr>
          <w:b/>
        </w:rPr>
      </w:pPr>
      <w:r w:rsidRPr="00314013">
        <w:rPr>
          <w:b/>
        </w:rPr>
        <w:t>DISCUSSION</w:t>
      </w:r>
    </w:p>
    <w:p w14:paraId="60C800F6" w14:textId="7E570AE7" w:rsidR="00DF34E5" w:rsidRDefault="00DF34E5" w:rsidP="000119AD">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del w:id="139" w:author="Alex" w:date="2015-07-27T18:58:00Z">
        <w:r w:rsidR="00C50367" w:rsidDel="001C4B41">
          <w:delText xml:space="preserve">that covers </w:delText>
        </w:r>
      </w:del>
      <w:ins w:id="140" w:author="Alex" w:date="2015-07-27T18:58:00Z">
        <w:r w:rsidR="001C4B41">
          <w:t>correlating</w:t>
        </w:r>
        <w:r w:rsidR="001C4B41">
          <w:t xml:space="preserve"> </w:t>
        </w:r>
      </w:ins>
      <w:r w:rsidR="00C50367">
        <w:t xml:space="preserve">the effects of mutations to kinetic parameters over a large dynamic range. </w:t>
      </w:r>
      <w:r>
        <w:t xml:space="preserve">Here, we construct the first such dataset </w:t>
      </w:r>
      <w:r>
        <w:lastRenderedPageBreak/>
        <w:t xml:space="preserve">and report statistically significant evaluation of our ability to predict the functional effects of enzyme mutations. </w:t>
      </w:r>
    </w:p>
    <w:p w14:paraId="73D9C5BD" w14:textId="6A0C5BCD" w:rsidR="00DF34E5" w:rsidRDefault="00DF34E5" w:rsidP="000119AD">
      <w:pPr>
        <w:spacing w:line="480" w:lineRule="auto"/>
      </w:pPr>
      <w:r>
        <w:tab/>
        <w:t xml:space="preserve">The data generated here uncovered new structure-function relationships in BglB, and provides </w:t>
      </w:r>
      <w:del w:id="141" w:author="Alex" w:date="2015-07-27T19:01:00Z">
        <w:r w:rsidR="00FD1932" w:rsidDel="00C94CA6">
          <w:delText xml:space="preserve">a </w:delText>
        </w:r>
      </w:del>
      <w:ins w:id="142" w:author="Alex" w:date="2015-07-27T19:01:00Z">
        <w:r w:rsidR="00C94CA6">
          <w:t>the</w:t>
        </w:r>
        <w:r w:rsidR="00C94CA6">
          <w:t xml:space="preserve"> </w:t>
        </w:r>
      </w:ins>
      <w:r>
        <w:t xml:space="preserve">quantitative contribution towards catalysis of each amino acid in the active site. This systematic analysis revealed that several amino acids within the active site which are not directly involved in the reaction chemistry are almost as important to catalysis as the </w:t>
      </w:r>
      <w:del w:id="143" w:author="Alex" w:date="2015-07-27T19:01:00Z">
        <w:r w:rsidDel="00C94CA6">
          <w:delText xml:space="preserve">two </w:delText>
        </w:r>
      </w:del>
      <w:ins w:id="144" w:author="Alex" w:date="2015-07-27T19:01:00Z">
        <w:r w:rsidR="00C94CA6">
          <w:t>three</w:t>
        </w:r>
        <w:r w:rsidR="00C94CA6">
          <w:t xml:space="preserve"> </w:t>
        </w:r>
      </w:ins>
      <w:r>
        <w:t>residues which are directly involved in the chemistry. This highlights the</w:t>
      </w:r>
      <w:r w:rsidR="00FD1932">
        <w:t xml:space="preserve"> </w:t>
      </w:r>
      <w:del w:id="145" w:author="Alex" w:date="2015-07-27T19:02:00Z">
        <w:r w:rsidR="00FD1932" w:rsidDel="00C94CA6">
          <w:delText>underlying</w:delText>
        </w:r>
        <w:r w:rsidDel="00C94CA6">
          <w:delText xml:space="preserve"> interdependence</w:delText>
        </w:r>
      </w:del>
      <w:ins w:id="146" w:author="Alex" w:date="2015-07-27T19:02:00Z">
        <w:r w:rsidR="00C94CA6">
          <w:t>importance</w:t>
        </w:r>
      </w:ins>
      <w:r>
        <w:t xml:space="preserve"> of the entire active site </w:t>
      </w:r>
      <w:del w:id="147" w:author="Alex" w:date="2015-07-27T19:02:00Z">
        <w:r w:rsidDel="00C94CA6">
          <w:delText xml:space="preserve">to </w:delText>
        </w:r>
      </w:del>
      <w:ins w:id="148" w:author="Alex" w:date="2015-07-27T19:02:00Z">
        <w:r w:rsidR="00C94CA6">
          <w:t>in</w:t>
        </w:r>
        <w:r w:rsidR="00C94CA6">
          <w:t xml:space="preserve"> </w:t>
        </w:r>
      </w:ins>
      <w:r>
        <w:t>cataly</w:t>
      </w:r>
      <w:del w:id="149" w:author="Alex" w:date="2015-07-27T19:02:00Z">
        <w:r w:rsidDel="00C94CA6">
          <w:delText>ze the reaction</w:delText>
        </w:r>
      </w:del>
      <w:ins w:id="150" w:author="Alex" w:date="2015-07-27T19:02:00Z">
        <w:r w:rsidR="00C94CA6">
          <w:t>sis</w:t>
        </w:r>
      </w:ins>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28627B">
        <w:instrText xml:space="preserve"> ADDIN EN.CITE &lt;EndNote&gt;&lt;Cite&gt;&lt;Author&gt;Sunden&lt;/Author&gt;&lt;Year&gt;2015&lt;/Year&gt;&lt;RecNum&gt;3&lt;/RecNum&gt;&lt;DisplayText&gt;(25)&lt;/DisplayText&gt;&lt;record&gt;&lt;rec-number&gt;3&lt;/rec-number&gt;&lt;foreign-keys&gt;&lt;key app="EN" db-id="d22eawd51p0xrpezwr7vdtw2vasp9sx0w25d" timestamp="1431378241"&gt;3&lt;/key&gt;&lt;/foreign-keys&gt;&lt;ref-type name="Bill"&gt;4&lt;/ref-type&gt;&lt;contributors&gt;&lt;authors&gt;&lt;author&gt;Sunden, Fanny&lt;/author&gt;&lt;author&gt;Peck, Ariana&lt;/author&gt;&lt;author&gt;Salzman, Julia&lt;/author&gt;&lt;author&gt;Ressl, Susanne&lt;/author&gt;&lt;author&gt;Herschlag, Daniel&lt;/author&gt;&lt;author&gt;Kuriyan, John&lt;/author&gt;&lt;/authors&gt;&lt;/contributors&gt;&lt;titles&gt;&lt;title&gt;Extensive site-directed mutagenesis reveals interconnected functional units in the Alkaline Phosphatase active site&lt;/title&gt;&lt;secondary-title&gt;eLife Sciences&lt;/secondary-title&gt;&lt;/titles&gt;&lt;pages&gt;e06181&lt;/pages&gt;&lt;volume&gt;4&lt;/volume&gt;&lt;dates&gt;&lt;year&gt;2015&lt;/year&gt;&lt;pub-dates&gt;&lt;date&gt;Apr 22&lt;/date&gt;&lt;/pub-dates&gt;&lt;/dates&gt;&lt;publisher&gt;eLife Sciences Publications Limited&lt;/publisher&gt;&lt;label&gt;r00001&lt;/label&gt;&lt;urls&gt;&lt;related-urls&gt;&lt;url&gt;http://elifesciences.org/lookup/doi/10.7554/eLife.06181&lt;/url&gt;&lt;/related-urls&gt;&lt;/urls&gt;&lt;/record&gt;&lt;/Cite&gt;&lt;/EndNote&gt;</w:instrText>
      </w:r>
      <w:r w:rsidR="00821017">
        <w:fldChar w:fldCharType="separate"/>
      </w:r>
      <w:r w:rsidR="0028627B">
        <w:rPr>
          <w:noProof/>
        </w:rPr>
        <w:t>(25)</w:t>
      </w:r>
      <w:r w:rsidR="00821017">
        <w:fldChar w:fldCharType="end"/>
      </w:r>
    </w:p>
    <w:p w14:paraId="3B4FCD8D" w14:textId="577D875F" w:rsidR="00B456CE" w:rsidRDefault="00DF34E5" w:rsidP="000119AD">
      <w:pPr>
        <w:spacing w:line="480" w:lineRule="auto"/>
      </w:pPr>
      <w:r>
        <w:tab/>
      </w:r>
      <w:ins w:id="151" w:author="Alex" w:date="2015-07-27T19:02:00Z">
        <w:r w:rsidR="00C94CA6">
          <w:t xml:space="preserve">Furthermore, </w:t>
        </w:r>
      </w:ins>
      <w:del w:id="152" w:author="Alex" w:date="2015-07-27T19:02:00Z">
        <w:r w:rsidDel="00C94CA6">
          <w:delText xml:space="preserve">The </w:delText>
        </w:r>
      </w:del>
      <w:ins w:id="153" w:author="Alex" w:date="2015-07-27T19:02:00Z">
        <w:r w:rsidR="00C94CA6">
          <w:t>t</w:t>
        </w:r>
        <w:r w:rsidR="00C94CA6">
          <w:t xml:space="preserve">he </w:t>
        </w:r>
      </w:ins>
      <w:r>
        <w:t xml:space="preserve">large dataset of kinetic constants </w:t>
      </w:r>
      <w:del w:id="154" w:author="Alex" w:date="2015-07-27T19:02:00Z">
        <w:r w:rsidDel="00C94CA6">
          <w:delText xml:space="preserve">generated </w:delText>
        </w:r>
      </w:del>
      <w:ins w:id="155" w:author="Alex" w:date="2015-07-27T19:02:00Z">
        <w:r w:rsidR="00C94CA6">
          <w:t>reported here</w:t>
        </w:r>
        <w:r w:rsidR="00C94CA6">
          <w:t xml:space="preserve"> </w:t>
        </w:r>
      </w:ins>
      <w:r>
        <w:t xml:space="preserve">enabled the use of machine learning </w:t>
      </w:r>
      <w:del w:id="156" w:author="Alex" w:date="2015-07-27T19:02:00Z">
        <w:r w:rsidDel="00C94CA6">
          <w:delText xml:space="preserve">techniques </w:delText>
        </w:r>
      </w:del>
      <w:r>
        <w:t xml:space="preserve">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enzyme designs. It may be pertinent to develop additional training 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33007623" w:rsidR="003E150D" w:rsidRDefault="00B456CE" w:rsidP="000119AD">
      <w:pPr>
        <w:spacing w:line="480" w:lineRule="auto"/>
      </w:pPr>
      <w:r>
        <w:lastRenderedPageBreak/>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kernels) achieved similar performance</w:t>
      </w:r>
      <w:r w:rsidR="00D82E0D">
        <w:t xml:space="preserve"> (data not shown)</w:t>
      </w:r>
      <w:r w:rsidR="003E150D">
        <w:t xml:space="preserve">. As such, there is room for improvement in future studies by </w:t>
      </w:r>
      <w:del w:id="157" w:author="Alex" w:date="2015-07-27T19:03:00Z">
        <w:r w:rsidR="003E150D" w:rsidDel="00C94CA6">
          <w:delText xml:space="preserve">sampling </w:delText>
        </w:r>
      </w:del>
      <w:r w:rsidR="003E150D">
        <w:t>uniformly</w:t>
      </w:r>
      <w:ins w:id="158" w:author="Alex" w:date="2015-07-27T19:03:00Z">
        <w:r w:rsidR="00C94CA6" w:rsidRPr="00C94CA6">
          <w:t xml:space="preserve"> </w:t>
        </w:r>
        <w:r w:rsidR="00C94CA6">
          <w:t>sampling</w:t>
        </w:r>
      </w:ins>
      <w:r w:rsidR="003E150D">
        <w:t xml:space="preserve"> the parameter space (which is 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bias-variance trade-off</w:t>
      </w:r>
      <w:r w:rsidR="00D82E0D">
        <w:t xml:space="preserve"> could be used to address the non-linear relationship between predicted and experimental kinetic constants</w:t>
      </w:r>
      <w:r w:rsidR="003E150D">
        <w:t>.</w:t>
      </w:r>
    </w:p>
    <w:p w14:paraId="0483E4D7" w14:textId="2134CDEF" w:rsidR="00DF34E5" w:rsidRDefault="003E150D" w:rsidP="000119AD">
      <w:pPr>
        <w:spacing w:line="480" w:lineRule="auto"/>
        <w:ind w:firstLine="720"/>
      </w:pPr>
      <w:r>
        <w:t xml:space="preserve">This work </w:t>
      </w:r>
      <w:r w:rsidR="007329C8">
        <w:t>shows</w:t>
      </w:r>
      <w:r w:rsidR="00354D86">
        <w:t xml:space="preserve"> 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w:t>
      </w:r>
      <w:r w:rsidR="00354D86">
        <w:lastRenderedPageBreak/>
        <w:t xml:space="preserve">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0119AD">
      <w:pPr>
        <w:spacing w:line="480" w:lineRule="auto"/>
      </w:pPr>
    </w:p>
    <w:p w14:paraId="52EEC546" w14:textId="77777777" w:rsidR="00DF34E5" w:rsidRPr="00DF763B" w:rsidRDefault="00DF34E5" w:rsidP="000119AD">
      <w:pPr>
        <w:spacing w:line="480" w:lineRule="auto"/>
        <w:rPr>
          <w:b/>
        </w:rPr>
      </w:pPr>
      <w:r w:rsidRPr="00DF763B">
        <w:rPr>
          <w:b/>
        </w:rPr>
        <w:t>CONCLUSION</w:t>
      </w:r>
    </w:p>
    <w:p w14:paraId="2D12FEF9" w14:textId="577434A6" w:rsidR="00DF34E5" w:rsidRDefault="00DF34E5" w:rsidP="000119AD">
      <w:pPr>
        <w:spacing w:line="480" w:lineRule="auto"/>
      </w:pPr>
      <w:r>
        <w:t xml:space="preserve">In this work, over 100 computationally-designed mutants of a family 1 </w:t>
      </w:r>
      <w:del w:id="159" w:author="Alex" w:date="2015-07-27T19:04:00Z">
        <w:r w:rsidDel="008F5F78">
          <w:delText xml:space="preserve">glucosidase </w:delText>
        </w:r>
      </w:del>
      <w:ins w:id="160" w:author="Alex" w:date="2015-07-27T19:04:00Z">
        <w:r w:rsidR="008F5F78">
          <w:t xml:space="preserve">glycoside hydrolase </w:t>
        </w:r>
      </w:ins>
      <w:r>
        <w:t xml:space="preserve">were produced, purified, and kinetically characterized. This dataset revealed new insights into structure-function relationships in BglB. </w:t>
      </w:r>
      <w:del w:id="161" w:author="Alex" w:date="2015-07-27T19:05:00Z">
        <w:r w:rsidDel="008F5F78">
          <w:delText xml:space="preserve">Using readily calculated structural features machine </w:delText>
        </w:r>
      </w:del>
      <w:ins w:id="162" w:author="Alex" w:date="2015-07-27T19:05:00Z">
        <w:r w:rsidR="008F5F78">
          <w:t>M</w:t>
        </w:r>
        <w:r w:rsidR="008F5F78">
          <w:t xml:space="preserve">achine </w:t>
        </w:r>
      </w:ins>
      <w:r>
        <w:t xml:space="preserve">learning protocols were employed to select a subset of </w:t>
      </w:r>
      <w:ins w:id="163" w:author="Alex" w:date="2015-07-27T19:05:00Z">
        <w:r w:rsidR="008F5F78">
          <w:t>readily calculated structural features</w:t>
        </w:r>
        <w:r w:rsidR="008F5F78">
          <w:t xml:space="preserve"> </w:t>
        </w:r>
      </w:ins>
      <w:bookmarkStart w:id="164" w:name="_GoBack"/>
      <w:bookmarkEnd w:id="164"/>
      <w:del w:id="165" w:author="Alex" w:date="2015-07-27T19:05:00Z">
        <w:r w:rsidDel="008F5F78">
          <w:delText xml:space="preserve">features </w:delText>
        </w:r>
      </w:del>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0119AD">
      <w:pPr>
        <w:spacing w:line="480" w:lineRule="auto"/>
        <w:rPr>
          <w:b/>
        </w:rPr>
      </w:pPr>
    </w:p>
    <w:p w14:paraId="4CCC698D" w14:textId="77777777" w:rsidR="00DF34E5" w:rsidRPr="00457A0B" w:rsidRDefault="00DF34E5" w:rsidP="000119AD">
      <w:pPr>
        <w:spacing w:line="480" w:lineRule="auto"/>
        <w:rPr>
          <w:b/>
        </w:rPr>
      </w:pPr>
      <w:r w:rsidRPr="00457A0B">
        <w:rPr>
          <w:b/>
        </w:rPr>
        <w:t>METHODS</w:t>
      </w:r>
    </w:p>
    <w:p w14:paraId="58FA30EB" w14:textId="77777777" w:rsidR="00DF34E5" w:rsidRPr="00457A0B" w:rsidRDefault="00DF34E5" w:rsidP="000119AD">
      <w:pPr>
        <w:spacing w:line="480" w:lineRule="auto"/>
        <w:rPr>
          <w:b/>
        </w:rPr>
      </w:pPr>
      <w:r w:rsidRPr="00457A0B">
        <w:rPr>
          <w:b/>
        </w:rPr>
        <w:t>Molecular modeling for mutant selection</w:t>
      </w:r>
    </w:p>
    <w:p w14:paraId="11339A64" w14:textId="64584F11" w:rsidR="00DF34E5" w:rsidRDefault="00DF34E5" w:rsidP="000119AD">
      <w:pPr>
        <w:spacing w:line="480" w:lineRule="auto"/>
      </w:pPr>
      <w:r>
        <w:t xml:space="preserve">The crystal structure of recombinant BglB </w:t>
      </w:r>
      <w:r w:rsidR="00284FAA">
        <w:t xml:space="preserve">in complex with </w:t>
      </w:r>
      <w:r>
        <w:t>the substrate analog 2-</w:t>
      </w:r>
      <w:proofErr w:type="spellStart"/>
      <w:r>
        <w:t>deoxy</w:t>
      </w:r>
      <w:proofErr w:type="spellEnd"/>
      <w:r>
        <w:t>-2-</w:t>
      </w:r>
      <w:proofErr w:type="spellStart"/>
      <w:r>
        <w:t>fluoro</w:t>
      </w:r>
      <w:proofErr w:type="spellEnd"/>
      <w:r>
        <w:t>-</w:t>
      </w:r>
      <w:r w:rsidRPr="0073693D">
        <w:rPr>
          <w:rFonts w:ascii="Symbol" w:hAnsi="Symbol"/>
        </w:rPr>
        <w:t></w:t>
      </w:r>
      <w:r>
        <w:t>-D-</w:t>
      </w:r>
      <w:proofErr w:type="spellStart"/>
      <w:r>
        <w:t>glucopyranose</w:t>
      </w:r>
      <w:proofErr w:type="spellEnd"/>
      <w:r>
        <w:t xml:space="preserve"> was used to identify the substrate binding pocket and the catalytic residues. Functional constraints were used to define </w:t>
      </w:r>
      <w:r>
        <w:lastRenderedPageBreak/>
        <w:t>catalytic distances, angles, and dihedrals among 4-</w:t>
      </w:r>
      <w:proofErr w:type="spellStart"/>
      <w:r>
        <w:t>nitrophenyl</w:t>
      </w:r>
      <w:proofErr w:type="spellEnd"/>
      <w:r>
        <w:t>-ß-D-</w:t>
      </w:r>
      <w:proofErr w:type="spellStart"/>
      <w:r>
        <w:t>glucoside</w:t>
      </w:r>
      <w:proofErr w:type="spellEnd"/>
      <w:r>
        <w:t xml:space="preserve">,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The structure was then loaded into </w:t>
      </w:r>
      <w:proofErr w:type="spellStart"/>
      <w:r>
        <w:t>Foldit</w:t>
      </w:r>
      <w:proofErr w:type="spellEnd"/>
      <w:r>
        <w:t>, a graphical user interface to Rosetta. Point mutations to the protein were modeled and scored and those with reasonable energies (less than 5 Rosetta energy units higher than the native structure) were chosen.</w:t>
      </w:r>
    </w:p>
    <w:p w14:paraId="03B69AD7" w14:textId="77777777" w:rsidR="00DF34E5" w:rsidRDefault="00DF34E5" w:rsidP="000119AD">
      <w:pPr>
        <w:spacing w:line="480" w:lineRule="auto"/>
      </w:pPr>
    </w:p>
    <w:p w14:paraId="0F5ED98A" w14:textId="77777777" w:rsidR="00DF34E5" w:rsidRPr="00F475B9" w:rsidRDefault="00DF34E5" w:rsidP="000119AD">
      <w:pPr>
        <w:spacing w:line="480" w:lineRule="auto"/>
        <w:rPr>
          <w:b/>
        </w:rPr>
      </w:pPr>
      <w:r w:rsidRPr="00F475B9">
        <w:rPr>
          <w:b/>
        </w:rPr>
        <w:t>Mutagenesis, expression, and purification</w:t>
      </w:r>
    </w:p>
    <w:p w14:paraId="44CC35C9" w14:textId="7C469B6B" w:rsidR="00DF34E5" w:rsidRDefault="00DF34E5" w:rsidP="000119AD">
      <w:pPr>
        <w:spacing w:line="480" w:lineRule="auto"/>
      </w:pPr>
      <w:r>
        <w:t xml:space="preserve">The BglB gene was codon-optimized for E. coli, synthesized as a DNA String by Life Technologies, and cloned into a </w:t>
      </w:r>
      <w:proofErr w:type="spellStart"/>
      <w:r>
        <w:t>pET29b</w:t>
      </w:r>
      <w:proofErr w:type="spellEnd"/>
      <w:r>
        <w:t>+ vector using Gibson assembly.</w:t>
      </w:r>
      <w:r w:rsidR="0041704D">
        <w:t xml:space="preserve"> </w:t>
      </w:r>
      <w:r w:rsidR="00291C66">
        <w:fldChar w:fldCharType="begin"/>
      </w:r>
      <w:r w:rsidR="0028627B">
        <w:instrText xml:space="preserve"> ADDIN EN.CITE &lt;EndNote&gt;&lt;Cite&gt;&lt;Author&gt;Gibson&lt;/Author&gt;&lt;Year&gt;2009&lt;/Year&gt;&lt;RecNum&gt;24&lt;/RecNum&gt;&lt;DisplayText&gt;(26)&lt;/DisplayText&gt;&lt;record&gt;&lt;rec-number&gt;24&lt;/rec-number&gt;&lt;foreign-keys&gt;&lt;key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28627B">
        <w:rPr>
          <w:noProof/>
        </w:rPr>
        <w:t>(26)</w:t>
      </w:r>
      <w:r w:rsidR="00291C66">
        <w:fldChar w:fldCharType="end"/>
      </w:r>
      <w:r>
        <w:t xml:space="preserve"> Site-directed mutagenesis performed according to the method developed by Kunkel was used to generate mutations to BglB via the </w:t>
      </w:r>
      <w:proofErr w:type="spellStart"/>
      <w:r>
        <w:t>Transcriptic</w:t>
      </w:r>
      <w:proofErr w:type="spellEnd"/>
      <w:r>
        <w:t xml:space="preserve"> cloud laboratory platform. Variants were expressed and purified via immobilized metal ion affinity chromatography and assessed using 4-20% gradient </w:t>
      </w:r>
      <w:proofErr w:type="spellStart"/>
      <w:r>
        <w:t>SDS</w:t>
      </w:r>
      <w:proofErr w:type="spellEnd"/>
      <w:r>
        <w:t>-PAGE Bolt Gels from Life Technologies.</w:t>
      </w:r>
    </w:p>
    <w:p w14:paraId="693831C4" w14:textId="77777777" w:rsidR="00DF34E5" w:rsidRDefault="00DF34E5" w:rsidP="000119AD">
      <w:pPr>
        <w:spacing w:line="480" w:lineRule="auto"/>
      </w:pPr>
    </w:p>
    <w:p w14:paraId="2BDA0C90" w14:textId="77777777" w:rsidR="00DF34E5" w:rsidRPr="007F744E" w:rsidRDefault="00DF34E5" w:rsidP="000119AD">
      <w:pPr>
        <w:spacing w:line="480" w:lineRule="auto"/>
        <w:rPr>
          <w:b/>
        </w:rPr>
      </w:pPr>
      <w:r w:rsidRPr="007F744E">
        <w:rPr>
          <w:b/>
        </w:rPr>
        <w:t>Kinetic characterization</w:t>
      </w:r>
    </w:p>
    <w:p w14:paraId="6720BA6A" w14:textId="77777777" w:rsidR="00DF34E5" w:rsidRDefault="00DF34E5" w:rsidP="000119AD">
      <w:pPr>
        <w:spacing w:line="480" w:lineRule="auto"/>
      </w:pPr>
      <w:r>
        <w:t>The activity of the computationally designed enzyme variants was measured by monitoring the production of 4-</w:t>
      </w:r>
      <w:proofErr w:type="spellStart"/>
      <w:r>
        <w:t>nitrophenol</w:t>
      </w:r>
      <w:proofErr w:type="spellEnd"/>
      <w:r>
        <w:t xml:space="preserve">. Mutant proteins ranging in 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-ß-D-</w:t>
      </w:r>
      <w:proofErr w:type="spellStart"/>
      <w:r>
        <w:t>glucoside</w:t>
      </w:r>
      <w:proofErr w:type="spellEnd"/>
      <w:r>
        <w:t xml:space="preserv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w:t>
      </w:r>
      <w:r>
        <w:lastRenderedPageBreak/>
        <w:t xml:space="preserve">of 2944 observed rates for 119 individual proteins (including biological replicates) were fit to the </w:t>
      </w:r>
      <w:proofErr w:type="spellStart"/>
      <w:r>
        <w:t>Michaelis-Menten</w:t>
      </w:r>
      <w:proofErr w:type="spellEnd"/>
      <w:r>
        <w:t xml:space="preserve"> equation using </w:t>
      </w:r>
      <w:proofErr w:type="spellStart"/>
      <w:r>
        <w:t>SciPy</w:t>
      </w:r>
      <w:proofErr w:type="spellEnd"/>
      <w:r>
        <w:t xml:space="preserve">. </w:t>
      </w:r>
    </w:p>
    <w:p w14:paraId="6D9C66FF" w14:textId="77777777" w:rsidR="00DF34E5" w:rsidRDefault="00DF34E5" w:rsidP="000119AD">
      <w:pPr>
        <w:spacing w:line="480" w:lineRule="auto"/>
      </w:pPr>
    </w:p>
    <w:p w14:paraId="24283375" w14:textId="77777777" w:rsidR="00DF34E5" w:rsidRPr="00DF046C" w:rsidRDefault="00DF34E5" w:rsidP="000119AD">
      <w:pPr>
        <w:spacing w:line="480" w:lineRule="auto"/>
        <w:rPr>
          <w:b/>
        </w:rPr>
      </w:pPr>
      <w:r w:rsidRPr="00DF046C">
        <w:rPr>
          <w:b/>
        </w:rPr>
        <w:t>Predictive modeling</w:t>
      </w:r>
    </w:p>
    <w:p w14:paraId="354ADBDB" w14:textId="780006AE" w:rsidR="00DF34E5" w:rsidRDefault="00DF34E5" w:rsidP="000119AD">
      <w:pPr>
        <w:spacing w:line="480" w:lineRule="auto"/>
      </w:pPr>
      <w:r>
        <w:t xml:space="preserve">One hundred molecular models of each mutant enzyme were made using the Rosetta Molecular Modeling Suite by Monte Carlo optimization of total system energy and the lowest 10 selected for feature generation. Elastic net regularization was used to select the most informative features. To evaluate the prediction performance of the method, stratified 10-fold cross-validation together with 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0119AD">
      <w:pPr>
        <w:spacing w:line="480" w:lineRule="auto"/>
      </w:pPr>
    </w:p>
    <w:p w14:paraId="13E13DEC" w14:textId="77777777" w:rsidR="00DF34E5" w:rsidRPr="00721840" w:rsidRDefault="00DF34E5" w:rsidP="000119AD">
      <w:pPr>
        <w:spacing w:line="480" w:lineRule="auto"/>
        <w:rPr>
          <w:b/>
        </w:rPr>
      </w:pPr>
      <w:r w:rsidRPr="00721840">
        <w:rPr>
          <w:b/>
        </w:rPr>
        <w:t xml:space="preserve">ASSOCIATED CONTENT </w:t>
      </w:r>
    </w:p>
    <w:p w14:paraId="3919B4D9" w14:textId="05F5EFF1" w:rsidR="00AE71AE" w:rsidRPr="00721840" w:rsidRDefault="00DF34E5" w:rsidP="000119AD">
      <w:pPr>
        <w:spacing w:line="480" w:lineRule="auto"/>
        <w:rPr>
          <w:b/>
        </w:rPr>
      </w:pPr>
      <w:r w:rsidRPr="00721840">
        <w:rPr>
          <w:b/>
        </w:rPr>
        <w:t>Supporting Information</w:t>
      </w:r>
    </w:p>
    <w:p w14:paraId="08D025D3" w14:textId="1EBCEB81" w:rsidR="00DF34E5" w:rsidRDefault="00DF34E5" w:rsidP="000119AD">
      <w:pPr>
        <w:spacing w:line="480" w:lineRule="auto"/>
      </w:pPr>
      <w:r>
        <w:lastRenderedPageBreak/>
        <w:t>A full list of mutations selected, the distribution of yields for all 104 mutants, experimentally measured kinetic constants for each mutant, nonlinear regression analyses, the inh</w:t>
      </w:r>
      <w:r w:rsidR="00721840">
        <w:t xml:space="preserve">ibition parameter </w:t>
      </w:r>
      <w:r w:rsidR="006B1916">
        <w:t>K</w:t>
      </w:r>
      <w:r w:rsidR="006B1916">
        <w:rPr>
          <w:vertAlign w:val="subscript"/>
        </w:rPr>
        <w:t>i</w:t>
      </w:r>
      <w:r w:rsidR="006B1916">
        <w:t xml:space="preserve"> </w:t>
      </w:r>
      <w:r>
        <w:t>for</w:t>
      </w:r>
      <w:r w:rsidR="00570E75">
        <w:t xml:space="preserve"> only</w:t>
      </w:r>
      <w:r>
        <w:t xml:space="preserve"> mutants exhibiting substrate inhibition, models of </w:t>
      </w:r>
      <w:proofErr w:type="spellStart"/>
      <w:r>
        <w:t>Q19A</w:t>
      </w:r>
      <w:proofErr w:type="spellEnd"/>
      <w:r>
        <w:t xml:space="preserve"> and </w:t>
      </w:r>
      <w:proofErr w:type="spellStart"/>
      <w:r>
        <w:t>R240A</w:t>
      </w:r>
      <w:proofErr w:type="spellEnd"/>
      <w:r>
        <w:t xml:space="preserve">, an example set of Rosetta input files for wild type BglB, and </w:t>
      </w:r>
      <w:proofErr w:type="spellStart"/>
      <w:r>
        <w:t>PCC</w:t>
      </w:r>
      <w:proofErr w:type="spellEnd"/>
      <w:r>
        <w:t xml:space="preserve"> and </w:t>
      </w:r>
      <w:proofErr w:type="spellStart"/>
      <w:r>
        <w:t>SRC</w:t>
      </w:r>
      <w:proofErr w:type="spellEnd"/>
      <w:r>
        <w:t xml:space="preserve"> values for all features</w:t>
      </w:r>
      <w:r w:rsidR="00284FAA">
        <w:t>, and a conservation analysis of the BglB active site</w:t>
      </w:r>
      <w:r>
        <w:t xml:space="preserve"> are included as supporting information. This material is available free of charge via the Internet at http://</w:t>
      </w:r>
      <w:proofErr w:type="spellStart"/>
      <w:r>
        <w:t>pubs.acs.org</w:t>
      </w:r>
      <w:proofErr w:type="spellEnd"/>
      <w:r>
        <w:t>.</w:t>
      </w:r>
    </w:p>
    <w:p w14:paraId="688D3E0F" w14:textId="77777777" w:rsidR="00AE71AE" w:rsidRPr="00726317" w:rsidRDefault="00AE71AE" w:rsidP="000119AD">
      <w:pPr>
        <w:spacing w:line="480" w:lineRule="auto"/>
        <w:rPr>
          <w:b/>
        </w:rPr>
      </w:pPr>
    </w:p>
    <w:p w14:paraId="52EBBF90" w14:textId="42F59B6F" w:rsidR="00AE71AE" w:rsidRPr="00726317" w:rsidRDefault="00DF34E5" w:rsidP="000119AD">
      <w:pPr>
        <w:spacing w:line="480" w:lineRule="auto"/>
        <w:rPr>
          <w:b/>
        </w:rPr>
      </w:pPr>
      <w:r w:rsidRPr="00726317">
        <w:rPr>
          <w:b/>
        </w:rPr>
        <w:t>AUTHOR INFORMATION</w:t>
      </w:r>
    </w:p>
    <w:p w14:paraId="0EBA6C0A" w14:textId="61DB2030" w:rsidR="00AE71AE" w:rsidRDefault="009F05B6" w:rsidP="000119AD">
      <w:pPr>
        <w:spacing w:line="480" w:lineRule="auto"/>
      </w:pPr>
      <w:r>
        <w:t xml:space="preserve">Corresponding Author: </w:t>
      </w:r>
      <w:proofErr w:type="spellStart"/>
      <w:r w:rsidR="00DF34E5">
        <w:t>jbsiegel@ucdavis.edu</w:t>
      </w:r>
      <w:proofErr w:type="spellEnd"/>
    </w:p>
    <w:p w14:paraId="41D0641A" w14:textId="7B119B11" w:rsidR="00AE71AE" w:rsidRDefault="00850A66" w:rsidP="000119AD">
      <w:pPr>
        <w:spacing w:line="480" w:lineRule="auto"/>
      </w:pPr>
      <w:r>
        <w:t xml:space="preserve">* These authors </w:t>
      </w:r>
      <w:r w:rsidR="0084174E">
        <w:t>contributed equally</w:t>
      </w:r>
    </w:p>
    <w:p w14:paraId="26B4F9D6" w14:textId="77777777" w:rsidR="0084174E" w:rsidRDefault="0084174E" w:rsidP="000119AD">
      <w:pPr>
        <w:spacing w:line="480" w:lineRule="auto"/>
      </w:pPr>
    </w:p>
    <w:p w14:paraId="187ABF13" w14:textId="104291E7" w:rsidR="00DF34E5" w:rsidRDefault="00DF34E5" w:rsidP="000119AD">
      <w:pPr>
        <w:spacing w:line="480" w:lineRule="auto"/>
      </w:pPr>
      <w:r w:rsidRPr="00726317">
        <w:rPr>
          <w:b/>
        </w:rPr>
        <w:t>ACKNOWLEDGMENT</w:t>
      </w:r>
      <w:r w:rsidR="00AE71AE" w:rsidRPr="00726317">
        <w:rPr>
          <w:b/>
        </w:rPr>
        <w:t>S</w:t>
      </w:r>
    </w:p>
    <w:p w14:paraId="4698EB05" w14:textId="470A80ED" w:rsidR="000650B5" w:rsidRDefault="00DF34E5" w:rsidP="000119AD">
      <w:pPr>
        <w:spacing w:line="480" w:lineRule="auto"/>
      </w:pPr>
      <w:r>
        <w:t xml:space="preserve">This work was supported by </w:t>
      </w:r>
      <w:proofErr w:type="spellStart"/>
      <w:r>
        <w:t>ARO</w:t>
      </w:r>
      <w:proofErr w:type="spellEnd"/>
      <w:r>
        <w:t xml:space="preserve"> #201121557 and NSF #1254205 (IT) and Sloan #</w:t>
      </w:r>
      <w:proofErr w:type="spellStart"/>
      <w:r>
        <w:t>BR2014</w:t>
      </w:r>
      <w:proofErr w:type="spellEnd"/>
      <w:r>
        <w:t xml:space="preserve">-012 and </w:t>
      </w:r>
      <w:proofErr w:type="spellStart"/>
      <w:r>
        <w:t>UC</w:t>
      </w:r>
      <w:proofErr w:type="spellEnd"/>
      <w:r>
        <w:t xml:space="preserve"> Davis Startup Funds (</w:t>
      </w:r>
      <w:proofErr w:type="spellStart"/>
      <w:r>
        <w:t>JBS</w:t>
      </w:r>
      <w:proofErr w:type="spellEnd"/>
      <w:r>
        <w:t xml:space="preserve">).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7F2E8B">
      <w:pPr>
        <w:spacing w:line="480" w:lineRule="auto"/>
      </w:pPr>
    </w:p>
    <w:p w14:paraId="33F080F8" w14:textId="7DA29810" w:rsidR="00696E24" w:rsidRPr="00781200" w:rsidRDefault="00781200" w:rsidP="002C6DC0">
      <w:pPr>
        <w:spacing w:line="480" w:lineRule="auto"/>
        <w:rPr>
          <w:b/>
        </w:rPr>
      </w:pPr>
      <w:r w:rsidRPr="00781200">
        <w:rPr>
          <w:b/>
        </w:rPr>
        <w:t>REFERENCES</w:t>
      </w:r>
    </w:p>
    <w:p w14:paraId="432EED44" w14:textId="77777777" w:rsidR="00144F02" w:rsidRPr="00144F02" w:rsidRDefault="00696E24" w:rsidP="00144F02">
      <w:pPr>
        <w:pStyle w:val="EndNoteBibliography"/>
        <w:rPr>
          <w:noProof/>
        </w:rPr>
      </w:pPr>
      <w:r>
        <w:fldChar w:fldCharType="begin"/>
      </w:r>
      <w:r>
        <w:instrText xml:space="preserve"> ADDIN EN.REFLIST </w:instrText>
      </w:r>
      <w:r>
        <w:fldChar w:fldCharType="separate"/>
      </w:r>
      <w:r w:rsidR="00144F02" w:rsidRPr="00144F02">
        <w:rPr>
          <w:noProof/>
        </w:rPr>
        <w:t>1.</w:t>
      </w:r>
      <w:r w:rsidR="00144F02" w:rsidRPr="00144F02">
        <w:rPr>
          <w:noProof/>
        </w:rPr>
        <w:tab/>
        <w:t>Mak WS, Siegel JB. Computational enzyme design: Transitioning from catalytic proteins to enzymes. Current opinion in structural biology. 2014;27:87-94.</w:t>
      </w:r>
    </w:p>
    <w:p w14:paraId="12F8FDC3" w14:textId="77777777" w:rsidR="00144F02" w:rsidRPr="00144F02" w:rsidRDefault="00144F02" w:rsidP="00144F02">
      <w:pPr>
        <w:pStyle w:val="EndNoteBibliography"/>
        <w:rPr>
          <w:noProof/>
        </w:rPr>
      </w:pPr>
      <w:r w:rsidRPr="00144F02">
        <w:rPr>
          <w:noProof/>
        </w:rPr>
        <w:t>2.</w:t>
      </w:r>
      <w:r w:rsidRPr="00144F02">
        <w:rPr>
          <w:noProof/>
        </w:rPr>
        <w:tab/>
        <w:t>Computational protein design enables a novel one-carbon assimilation pathway, (2015).</w:t>
      </w:r>
    </w:p>
    <w:p w14:paraId="36F81320" w14:textId="77777777" w:rsidR="00144F02" w:rsidRPr="00144F02" w:rsidRDefault="00144F02" w:rsidP="00144F02">
      <w:pPr>
        <w:pStyle w:val="EndNoteBibliography"/>
        <w:rPr>
          <w:noProof/>
        </w:rPr>
      </w:pPr>
      <w:r w:rsidRPr="00144F02">
        <w:rPr>
          <w:noProof/>
        </w:rPr>
        <w:t>3.</w:t>
      </w:r>
      <w:r w:rsidRPr="00144F02">
        <w:rPr>
          <w:noProof/>
        </w:rPr>
        <w:tab/>
        <w:t>Computational tools for designing and engineering enzymes, (2014).</w:t>
      </w:r>
    </w:p>
    <w:p w14:paraId="0738CC6B" w14:textId="77777777" w:rsidR="00144F02" w:rsidRPr="00144F02" w:rsidRDefault="00144F02" w:rsidP="00144F02">
      <w:pPr>
        <w:pStyle w:val="EndNoteBibliography"/>
        <w:rPr>
          <w:rFonts w:hint="eastAsia"/>
          <w:noProof/>
        </w:rPr>
      </w:pPr>
      <w:r w:rsidRPr="00144F02">
        <w:rPr>
          <w:rFonts w:hint="eastAsia"/>
          <w:noProof/>
        </w:rPr>
        <w:t>4.</w:t>
      </w:r>
      <w:r w:rsidRPr="00144F02">
        <w:rPr>
          <w:rFonts w:hint="eastAsia"/>
          <w:noProof/>
        </w:rPr>
        <w:tab/>
        <w:t xml:space="preserve">Computational Design of an </w:t>
      </w:r>
      <w:r w:rsidRPr="00144F02">
        <w:rPr>
          <w:rFonts w:hint="eastAsia"/>
          <w:noProof/>
        </w:rPr>
        <w:t>α</w:t>
      </w:r>
      <w:r w:rsidRPr="00144F02">
        <w:rPr>
          <w:rFonts w:hint="eastAsia"/>
          <w:noProof/>
        </w:rPr>
        <w:t>-Gliadin Peptidase, (2012).</w:t>
      </w:r>
    </w:p>
    <w:p w14:paraId="095B60D7" w14:textId="77777777" w:rsidR="00144F02" w:rsidRPr="00144F02" w:rsidRDefault="00144F02" w:rsidP="00144F02">
      <w:pPr>
        <w:pStyle w:val="EndNoteBibliography"/>
        <w:rPr>
          <w:noProof/>
        </w:rPr>
      </w:pPr>
      <w:r w:rsidRPr="00144F02">
        <w:rPr>
          <w:noProof/>
        </w:rPr>
        <w:t>5.</w:t>
      </w:r>
      <w:r w:rsidRPr="00144F02">
        <w:rPr>
          <w:noProof/>
        </w:rPr>
        <w:tab/>
        <w:t>A Synthetic Recursive “+1” Pathway for Carbon Chain Elongation, (2012).</w:t>
      </w:r>
    </w:p>
    <w:p w14:paraId="2D017E4A" w14:textId="77777777" w:rsidR="00144F02" w:rsidRPr="00144F02" w:rsidRDefault="00144F02" w:rsidP="00144F02">
      <w:pPr>
        <w:pStyle w:val="EndNoteBibliography"/>
        <w:rPr>
          <w:noProof/>
        </w:rPr>
      </w:pPr>
      <w:r w:rsidRPr="00144F02">
        <w:rPr>
          <w:noProof/>
        </w:rPr>
        <w:lastRenderedPageBreak/>
        <w:t>6.</w:t>
      </w:r>
      <w:r w:rsidRPr="00144F02">
        <w:rPr>
          <w:noProof/>
        </w:rPr>
        <w:tab/>
        <w:t>Computational redesign of a mononuclear zinc metalloenzyme for organophosphate hydrolysis, (2012).</w:t>
      </w:r>
    </w:p>
    <w:p w14:paraId="6B852E2C" w14:textId="77777777" w:rsidR="00144F02" w:rsidRPr="00144F02" w:rsidRDefault="00144F02" w:rsidP="00144F02">
      <w:pPr>
        <w:pStyle w:val="EndNoteBibliography"/>
        <w:rPr>
          <w:noProof/>
        </w:rPr>
      </w:pPr>
      <w:r w:rsidRPr="00144F02">
        <w:rPr>
          <w:noProof/>
        </w:rPr>
        <w:t>7.</w:t>
      </w:r>
      <w:r w:rsidRPr="00144F02">
        <w:rPr>
          <w:noProof/>
        </w:rPr>
        <w:tab/>
        <w:t>Kumar MS, Bava KA, Gromiha MM, Prabakaran P, Kitajima K, Uedaira H, et al. ProTherm and ProNIT: thermodynamic databases for proteins and protein–nucleic acid interactions. Nucleic Acids Research. 2006;34(suppl 1):D204-D6.</w:t>
      </w:r>
    </w:p>
    <w:p w14:paraId="686C2EA6" w14:textId="77777777" w:rsidR="00144F02" w:rsidRPr="00144F02" w:rsidRDefault="00144F02" w:rsidP="00144F02">
      <w:pPr>
        <w:pStyle w:val="EndNoteBibliography"/>
        <w:rPr>
          <w:rFonts w:hint="eastAsia"/>
          <w:noProof/>
        </w:rPr>
      </w:pPr>
      <w:r w:rsidRPr="00144F02">
        <w:rPr>
          <w:rFonts w:hint="eastAsia"/>
          <w:noProof/>
        </w:rPr>
        <w:t>8.</w:t>
      </w:r>
      <w:r w:rsidRPr="00144F02">
        <w:rPr>
          <w:rFonts w:hint="eastAsia"/>
          <w:noProof/>
        </w:rPr>
        <w:tab/>
        <w:t>Kellogg EH, Leaver</w:t>
      </w:r>
      <w:r w:rsidRPr="00144F02">
        <w:rPr>
          <w:rFonts w:hint="eastAsia"/>
          <w:noProof/>
        </w:rPr>
        <w:t>‐</w:t>
      </w:r>
      <w:r w:rsidRPr="00144F02">
        <w:rPr>
          <w:rFonts w:hint="eastAsia"/>
          <w:noProof/>
        </w:rPr>
        <w:t>Fay A, Baker D. Role of conformational sampling in computing mutation</w:t>
      </w:r>
      <w:r w:rsidRPr="00144F02">
        <w:rPr>
          <w:rFonts w:hint="eastAsia"/>
          <w:noProof/>
        </w:rPr>
        <w:t>‐</w:t>
      </w:r>
      <w:r w:rsidRPr="00144F02">
        <w:rPr>
          <w:rFonts w:hint="eastAsia"/>
          <w:noProof/>
        </w:rPr>
        <w:t>induced changes in protein structure and stability. Proteins: Structure, Function, and Bioinformatics. 2011;79(3):830-8.</w:t>
      </w:r>
    </w:p>
    <w:p w14:paraId="7CE986B9" w14:textId="77777777" w:rsidR="00144F02" w:rsidRPr="00144F02" w:rsidRDefault="00144F02" w:rsidP="00144F02">
      <w:pPr>
        <w:pStyle w:val="EndNoteBibliography"/>
        <w:rPr>
          <w:noProof/>
        </w:rPr>
      </w:pPr>
      <w:r w:rsidRPr="00144F02">
        <w:rPr>
          <w:noProof/>
        </w:rPr>
        <w:t>9.</w:t>
      </w:r>
      <w:r w:rsidRPr="00144F02">
        <w:rPr>
          <w:noProof/>
        </w:rPr>
        <w:tab/>
        <w:t>Guerois R, Nielsen JE, Serrano L. Predicting changes in the stability of proteins and protein complexes: a study of more than 1000 mutations. Journal of molecular biology. 2002;320(2):369-87.</w:t>
      </w:r>
    </w:p>
    <w:p w14:paraId="796B08E8" w14:textId="77777777" w:rsidR="00144F02" w:rsidRPr="00144F02" w:rsidRDefault="00144F02" w:rsidP="00144F02">
      <w:pPr>
        <w:pStyle w:val="EndNoteBibliography"/>
        <w:rPr>
          <w:noProof/>
        </w:rPr>
      </w:pPr>
      <w:r w:rsidRPr="00144F02">
        <w:rPr>
          <w:noProof/>
        </w:rPr>
        <w:t>10.</w:t>
      </w:r>
      <w:r w:rsidRPr="00144F02">
        <w:rPr>
          <w:noProof/>
        </w:rPr>
        <w:tab/>
        <w:t>Minshull J, Ness JE, Gustafsson C, Govindarajan S. Predicting enzyme function from protein sequence. Current Opinion in Chemical Biology. 2005;9(2):202-9.</w:t>
      </w:r>
    </w:p>
    <w:p w14:paraId="0E2A4A2C" w14:textId="77777777" w:rsidR="00144F02" w:rsidRPr="00144F02" w:rsidRDefault="00144F02" w:rsidP="00144F02">
      <w:pPr>
        <w:pStyle w:val="EndNoteBibliography"/>
        <w:rPr>
          <w:noProof/>
        </w:rPr>
      </w:pPr>
      <w:r w:rsidRPr="00144F02">
        <w:rPr>
          <w:noProof/>
        </w:rPr>
        <w:t>11.</w:t>
      </w:r>
      <w:r w:rsidRPr="00144F02">
        <w:rPr>
          <w:noProof/>
        </w:rPr>
        <w:tab/>
        <w:t>Govindarajan S, Mannervik B, Silverman JA, Wright K, Regitsky D, Hegazy U, et al. Mapping of amino acid substitutions conferring herbicide resistance in wheat glutathione transferase. ACS synthetic biology. 2014;4(3):221-7.</w:t>
      </w:r>
    </w:p>
    <w:p w14:paraId="5BC29D6B" w14:textId="77777777" w:rsidR="00144F02" w:rsidRPr="00144F02" w:rsidRDefault="00144F02" w:rsidP="00144F02">
      <w:pPr>
        <w:pStyle w:val="EndNoteBibliography"/>
        <w:rPr>
          <w:noProof/>
        </w:rPr>
      </w:pPr>
      <w:r w:rsidRPr="00144F02">
        <w:rPr>
          <w:noProof/>
        </w:rPr>
        <w:t>12.</w:t>
      </w:r>
      <w:r w:rsidRPr="00144F02">
        <w:rPr>
          <w:noProof/>
        </w:rPr>
        <w:tab/>
        <w:t>Liao J, Warmuth MK, Govindarajan S, Ness JE, Wang RP, Gustafsson C, et al. Engineering proteinase K using machine learning and synthetic genes. BMC biotechnology. 2007;7(1):16.</w:t>
      </w:r>
    </w:p>
    <w:p w14:paraId="68D6A8F6" w14:textId="77777777" w:rsidR="00144F02" w:rsidRPr="00144F02" w:rsidRDefault="00144F02" w:rsidP="00144F02">
      <w:pPr>
        <w:pStyle w:val="EndNoteBibliography"/>
        <w:rPr>
          <w:noProof/>
        </w:rPr>
      </w:pPr>
      <w:r w:rsidRPr="00144F02">
        <w:rPr>
          <w:noProof/>
        </w:rPr>
        <w:t>13.</w:t>
      </w:r>
      <w:r w:rsidRPr="00144F02">
        <w:rPr>
          <w:noProof/>
        </w:rPr>
        <w:tab/>
        <w:t>Romero PA, Tran TM, Abate AR. Dissecting enzyme function with microfluidic-based deep mutational scanning. Proceedings of the National Academy of Sciences. 2015:201422285.</w:t>
      </w:r>
    </w:p>
    <w:p w14:paraId="2D010E65" w14:textId="77777777" w:rsidR="00144F02" w:rsidRPr="00144F02" w:rsidRDefault="00144F02" w:rsidP="00144F02">
      <w:pPr>
        <w:pStyle w:val="EndNoteBibliography"/>
        <w:rPr>
          <w:noProof/>
        </w:rPr>
      </w:pPr>
      <w:r w:rsidRPr="00144F02">
        <w:rPr>
          <w:rFonts w:hint="eastAsia"/>
          <w:noProof/>
        </w:rPr>
        <w:t>14.</w:t>
      </w:r>
      <w:r w:rsidRPr="00144F02">
        <w:rPr>
          <w:rFonts w:hint="eastAsia"/>
          <w:noProof/>
        </w:rPr>
        <w:tab/>
        <w:t xml:space="preserve">Stiffler MA, Hekstra DR, Ranganathan R. Evolvability as a Function of Purifying Selection in TEM-1 </w:t>
      </w:r>
      <w:r w:rsidRPr="00144F02">
        <w:rPr>
          <w:rFonts w:hint="eastAsia"/>
          <w:noProof/>
        </w:rPr>
        <w:t>β</w:t>
      </w:r>
      <w:r w:rsidRPr="00144F02">
        <w:rPr>
          <w:rFonts w:hint="eastAsia"/>
          <w:noProof/>
        </w:rPr>
        <w:t>-Lactamas</w:t>
      </w:r>
      <w:r w:rsidRPr="00144F02">
        <w:rPr>
          <w:noProof/>
        </w:rPr>
        <w:t>e. Cell. 2015;160(5):882-92.</w:t>
      </w:r>
    </w:p>
    <w:p w14:paraId="27BEA108" w14:textId="77777777" w:rsidR="00144F02" w:rsidRPr="00144F02" w:rsidRDefault="00144F02" w:rsidP="00144F02">
      <w:pPr>
        <w:pStyle w:val="EndNoteBibliography"/>
        <w:rPr>
          <w:rFonts w:hint="eastAsia"/>
          <w:noProof/>
        </w:rPr>
      </w:pPr>
      <w:r w:rsidRPr="00144F02">
        <w:rPr>
          <w:rFonts w:hint="eastAsia"/>
          <w:noProof/>
        </w:rPr>
        <w:t>15.</w:t>
      </w:r>
      <w:r w:rsidRPr="00144F02">
        <w:rPr>
          <w:rFonts w:hint="eastAsia"/>
          <w:noProof/>
        </w:rPr>
        <w:tab/>
        <w:t xml:space="preserve">Crystal Structures of Paenibacillus polymyxa </w:t>
      </w:r>
      <w:r w:rsidRPr="00144F02">
        <w:rPr>
          <w:rFonts w:hint="eastAsia"/>
          <w:noProof/>
        </w:rPr>
        <w:t>β</w:t>
      </w:r>
      <w:r w:rsidRPr="00144F02">
        <w:rPr>
          <w:rFonts w:hint="eastAsia"/>
          <w:noProof/>
        </w:rPr>
        <w:t>-Glucosidase B Complexes Reveal the Molecular Basis of Substrate Specificity and Give New Insights into the Catalytic Machinery of Family I Glycosidases, (2007).</w:t>
      </w:r>
    </w:p>
    <w:p w14:paraId="5B604726" w14:textId="77777777" w:rsidR="00144F02" w:rsidRPr="00144F02" w:rsidRDefault="00144F02" w:rsidP="00144F02">
      <w:pPr>
        <w:pStyle w:val="EndNoteBibliography"/>
        <w:rPr>
          <w:noProof/>
        </w:rPr>
      </w:pPr>
      <w:r w:rsidRPr="00144F02">
        <w:rPr>
          <w:noProof/>
        </w:rPr>
        <w:t>16.</w:t>
      </w:r>
      <w:r w:rsidRPr="00144F02">
        <w:rPr>
          <w:noProof/>
        </w:rPr>
        <w:tab/>
        <w:t>DeLano WL. The PyMOL molecular graphics system. 2002.</w:t>
      </w:r>
    </w:p>
    <w:p w14:paraId="7D44AC96" w14:textId="77777777" w:rsidR="00144F02" w:rsidRPr="00144F02" w:rsidRDefault="00144F02" w:rsidP="00144F02">
      <w:pPr>
        <w:pStyle w:val="EndNoteBibliography"/>
        <w:rPr>
          <w:noProof/>
        </w:rPr>
      </w:pPr>
      <w:r w:rsidRPr="00144F02">
        <w:rPr>
          <w:noProof/>
        </w:rPr>
        <w:t>17.</w:t>
      </w:r>
      <w:r w:rsidRPr="00144F02">
        <w:rPr>
          <w:noProof/>
        </w:rPr>
        <w:tab/>
        <w:t>Rye CS, Withers SG. Glycosidase mechanisms. Current opinion in chemical biology. 2000;4(5):573-80.</w:t>
      </w:r>
    </w:p>
    <w:p w14:paraId="659FD4A8" w14:textId="77777777" w:rsidR="00144F02" w:rsidRPr="00144F02" w:rsidRDefault="00144F02" w:rsidP="00144F02">
      <w:pPr>
        <w:pStyle w:val="EndNoteBibliography"/>
        <w:rPr>
          <w:noProof/>
        </w:rPr>
      </w:pPr>
      <w:r w:rsidRPr="00144F02">
        <w:rPr>
          <w:noProof/>
        </w:rPr>
        <w:t>18.</w:t>
      </w:r>
      <w:r w:rsidRPr="00144F02">
        <w:rPr>
          <w:noProof/>
        </w:rPr>
        <w:tab/>
        <w:t>Wu SJ, Eiben CB, Carra JH, Huang I, Zong D, Liu P, et al. Improvement of a potential anthrax therapeutic by computational protein design. Journal of Biological Chemistry. 2011;286(37):32586-92.</w:t>
      </w:r>
    </w:p>
    <w:p w14:paraId="175BEB37" w14:textId="77777777" w:rsidR="00144F02" w:rsidRPr="00144F02" w:rsidRDefault="00144F02" w:rsidP="00144F02">
      <w:pPr>
        <w:pStyle w:val="EndNoteBibliography"/>
        <w:rPr>
          <w:noProof/>
        </w:rPr>
      </w:pPr>
      <w:r w:rsidRPr="00144F02">
        <w:rPr>
          <w:noProof/>
        </w:rPr>
        <w:t>19.</w:t>
      </w:r>
      <w:r w:rsidRPr="00144F02">
        <w:rPr>
          <w:noProof/>
        </w:rPr>
        <w:tab/>
        <w:t>Kunkel TA. Rapid and efficient site-specific mutagenesis without phenotypic selection. Proceedings of the National Academy of Sciences. 1985;82(2):488-92.</w:t>
      </w:r>
    </w:p>
    <w:p w14:paraId="2539BC9E" w14:textId="77777777" w:rsidR="00144F02" w:rsidRPr="00144F02" w:rsidRDefault="00144F02" w:rsidP="00144F02">
      <w:pPr>
        <w:pStyle w:val="EndNoteBibliography"/>
        <w:rPr>
          <w:noProof/>
        </w:rPr>
      </w:pPr>
      <w:r w:rsidRPr="00144F02">
        <w:rPr>
          <w:noProof/>
        </w:rPr>
        <w:t>20.</w:t>
      </w:r>
      <w:r w:rsidRPr="00144F02">
        <w:rPr>
          <w:noProof/>
        </w:rPr>
        <w:tab/>
        <w:t>Fersht A. Structure and Mechanism in Protein Science. A Guide to Enzyme Catalysis and Protein Folding: Macmillan; 1999. p. 631.</w:t>
      </w:r>
    </w:p>
    <w:p w14:paraId="00C50580" w14:textId="77777777" w:rsidR="00144F02" w:rsidRPr="00144F02" w:rsidRDefault="00144F02" w:rsidP="00144F02">
      <w:pPr>
        <w:pStyle w:val="EndNoteBibliography"/>
        <w:rPr>
          <w:noProof/>
        </w:rPr>
      </w:pPr>
      <w:r w:rsidRPr="00144F02">
        <w:rPr>
          <w:noProof/>
        </w:rPr>
        <w:t>21.</w:t>
      </w:r>
      <w:r w:rsidRPr="00144F02">
        <w:rPr>
          <w:noProof/>
        </w:rPr>
        <w:tab/>
        <w:t>Electrostatic basis for enzyme catalysis, (2006).</w:t>
      </w:r>
    </w:p>
    <w:p w14:paraId="221AFC48" w14:textId="77777777" w:rsidR="00144F02" w:rsidRPr="00144F02" w:rsidRDefault="00144F02" w:rsidP="00144F02">
      <w:pPr>
        <w:pStyle w:val="EndNoteBibliography"/>
        <w:rPr>
          <w:noProof/>
        </w:rPr>
      </w:pPr>
      <w:r w:rsidRPr="00144F02">
        <w:rPr>
          <w:noProof/>
        </w:rPr>
        <w:t>22.</w:t>
      </w:r>
      <w:r w:rsidRPr="00144F02">
        <w:rPr>
          <w:noProof/>
        </w:rPr>
        <w:tab/>
        <w:t>Fersht A. Structure and mechanism in protein science: a guide to enzyme catalysis and protein folding: Macmillan; 1999.</w:t>
      </w:r>
    </w:p>
    <w:p w14:paraId="2682DD02" w14:textId="77777777" w:rsidR="00144F02" w:rsidRPr="00144F02" w:rsidRDefault="00144F02" w:rsidP="00144F02">
      <w:pPr>
        <w:pStyle w:val="EndNoteBibliography"/>
        <w:rPr>
          <w:noProof/>
        </w:rPr>
      </w:pPr>
      <w:r w:rsidRPr="00144F02">
        <w:rPr>
          <w:noProof/>
        </w:rPr>
        <w:t>23.</w:t>
      </w:r>
      <w:r w:rsidRPr="00144F02">
        <w:rPr>
          <w:noProof/>
        </w:rPr>
        <w:tab/>
        <w:t>McCarter JD, Withers SG. Mechanisms of enzymatic glycoside hydrolysis. Curr Opin Struct Biol. 1994;4(6):885-92.</w:t>
      </w:r>
    </w:p>
    <w:p w14:paraId="30049E9A" w14:textId="77777777" w:rsidR="00144F02" w:rsidRPr="00144F02" w:rsidRDefault="00144F02" w:rsidP="00144F02">
      <w:pPr>
        <w:pStyle w:val="EndNoteBibliography"/>
        <w:rPr>
          <w:noProof/>
        </w:rPr>
      </w:pPr>
      <w:r w:rsidRPr="00144F02">
        <w:rPr>
          <w:noProof/>
        </w:rPr>
        <w:t>24.</w:t>
      </w:r>
      <w:r w:rsidRPr="00144F02">
        <w:rPr>
          <w:noProof/>
        </w:rPr>
        <w:tab/>
        <w:t>Mesecar AD, Stoddard BL, Koshland DE, Jr. Orbital steering in the catalytic power of enzymes: small structural changes with large catalytic consequences. Science (New York, NY). 1997;277(5323):202-6.</w:t>
      </w:r>
    </w:p>
    <w:p w14:paraId="49E5C09D" w14:textId="77777777" w:rsidR="00144F02" w:rsidRPr="00144F02" w:rsidRDefault="00144F02" w:rsidP="00144F02">
      <w:pPr>
        <w:pStyle w:val="EndNoteBibliography"/>
        <w:rPr>
          <w:noProof/>
        </w:rPr>
      </w:pPr>
      <w:r w:rsidRPr="00144F02">
        <w:rPr>
          <w:noProof/>
        </w:rPr>
        <w:lastRenderedPageBreak/>
        <w:t>25.</w:t>
      </w:r>
      <w:r w:rsidRPr="00144F02">
        <w:rPr>
          <w:noProof/>
        </w:rPr>
        <w:tab/>
        <w:t>Extensive site-directed mutagenesis reveals interconnected functional units in the Alkaline Phosphatase active site, (2015).</w:t>
      </w:r>
    </w:p>
    <w:p w14:paraId="25E98856" w14:textId="77777777" w:rsidR="00144F02" w:rsidRPr="00144F02" w:rsidRDefault="00144F02" w:rsidP="00144F02">
      <w:pPr>
        <w:pStyle w:val="EndNoteBibliography"/>
        <w:rPr>
          <w:noProof/>
        </w:rPr>
      </w:pPr>
      <w:r w:rsidRPr="00144F02">
        <w:rPr>
          <w:noProof/>
        </w:rPr>
        <w:t>26.</w:t>
      </w:r>
      <w:r w:rsidRPr="00144F02">
        <w:rPr>
          <w:noProof/>
        </w:rPr>
        <w:tab/>
        <w:t>Gibson DG, Young L, Chuang R-Y, Venter JC, Hutchison CA, Smith HO. Enzymatic assembly of DNA molecules up to several hundred kilobases. Nature methods. 2009;6(5):343-5.</w:t>
      </w:r>
    </w:p>
    <w:p w14:paraId="5F5E00A0" w14:textId="44164889" w:rsidR="000D05AB" w:rsidRDefault="00696E24" w:rsidP="002C6DC0">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3&lt;/item&gt;&lt;item&gt;4&lt;/item&gt;&lt;item&gt;6&lt;/item&gt;&lt;item&gt;7&lt;/item&gt;&lt;item&gt;8&lt;/item&gt;&lt;item&gt;10&lt;/item&gt;&lt;item&gt;11&lt;/item&gt;&lt;item&gt;12&lt;/item&gt;&lt;item&gt;15&lt;/item&gt;&lt;item&gt;17&lt;/item&gt;&lt;item&gt;18&lt;/item&gt;&lt;item&gt;19&lt;/item&gt;&lt;item&gt;21&lt;/item&gt;&lt;item&gt;22&lt;/item&gt;&lt;item&gt;23&lt;/item&gt;&lt;item&gt;24&lt;/item&gt;&lt;item&gt;25&lt;/item&gt;&lt;item&gt;26&lt;/item&gt;&lt;item&gt;32&lt;/item&gt;&lt;item&gt;33&lt;/item&gt;&lt;item&gt;34&lt;/item&gt;&lt;item&gt;36&lt;/item&gt;&lt;item&gt;37&lt;/item&gt;&lt;item&gt;38&lt;/item&gt;&lt;item&gt;39&lt;/item&gt;&lt;/record-ids&gt;&lt;/item&gt;&lt;/Libraries&gt;"/>
  </w:docVars>
  <w:rsids>
    <w:rsidRoot w:val="00DF34E5"/>
    <w:rsid w:val="0000171F"/>
    <w:rsid w:val="00005289"/>
    <w:rsid w:val="000119AD"/>
    <w:rsid w:val="0001221D"/>
    <w:rsid w:val="00014BDA"/>
    <w:rsid w:val="0002524B"/>
    <w:rsid w:val="00031D61"/>
    <w:rsid w:val="00045EB9"/>
    <w:rsid w:val="00052C31"/>
    <w:rsid w:val="000650B5"/>
    <w:rsid w:val="00077F77"/>
    <w:rsid w:val="000821C2"/>
    <w:rsid w:val="00086851"/>
    <w:rsid w:val="000903CE"/>
    <w:rsid w:val="000935EF"/>
    <w:rsid w:val="000955ED"/>
    <w:rsid w:val="000A18D3"/>
    <w:rsid w:val="000C62FC"/>
    <w:rsid w:val="000D05AB"/>
    <w:rsid w:val="000D16BA"/>
    <w:rsid w:val="000E4A77"/>
    <w:rsid w:val="000E5CDA"/>
    <w:rsid w:val="001112F9"/>
    <w:rsid w:val="00114C36"/>
    <w:rsid w:val="00127732"/>
    <w:rsid w:val="00132354"/>
    <w:rsid w:val="00136DDD"/>
    <w:rsid w:val="00144F02"/>
    <w:rsid w:val="00145E5E"/>
    <w:rsid w:val="00152501"/>
    <w:rsid w:val="00156477"/>
    <w:rsid w:val="00185B26"/>
    <w:rsid w:val="00186323"/>
    <w:rsid w:val="00190869"/>
    <w:rsid w:val="00190EC3"/>
    <w:rsid w:val="00197777"/>
    <w:rsid w:val="001A2DA7"/>
    <w:rsid w:val="001C4B41"/>
    <w:rsid w:val="001C54BB"/>
    <w:rsid w:val="001D53D8"/>
    <w:rsid w:val="001F1063"/>
    <w:rsid w:val="001F22B9"/>
    <w:rsid w:val="00201544"/>
    <w:rsid w:val="00224C00"/>
    <w:rsid w:val="00226CF0"/>
    <w:rsid w:val="00245378"/>
    <w:rsid w:val="002510CC"/>
    <w:rsid w:val="0026341F"/>
    <w:rsid w:val="00272363"/>
    <w:rsid w:val="00284FAA"/>
    <w:rsid w:val="0028627B"/>
    <w:rsid w:val="002866B9"/>
    <w:rsid w:val="00291C66"/>
    <w:rsid w:val="002A23EA"/>
    <w:rsid w:val="002C4CDB"/>
    <w:rsid w:val="002C6335"/>
    <w:rsid w:val="002C6DC0"/>
    <w:rsid w:val="002D7F81"/>
    <w:rsid w:val="002E280D"/>
    <w:rsid w:val="002E43CF"/>
    <w:rsid w:val="00312061"/>
    <w:rsid w:val="00314013"/>
    <w:rsid w:val="00325684"/>
    <w:rsid w:val="00342F97"/>
    <w:rsid w:val="003451AD"/>
    <w:rsid w:val="00354AFE"/>
    <w:rsid w:val="00354D86"/>
    <w:rsid w:val="00383E10"/>
    <w:rsid w:val="00393445"/>
    <w:rsid w:val="003A31D2"/>
    <w:rsid w:val="003B2366"/>
    <w:rsid w:val="003D3114"/>
    <w:rsid w:val="003E150D"/>
    <w:rsid w:val="003F0B2D"/>
    <w:rsid w:val="003F15E3"/>
    <w:rsid w:val="0040061F"/>
    <w:rsid w:val="0041704D"/>
    <w:rsid w:val="00457A0B"/>
    <w:rsid w:val="00491D69"/>
    <w:rsid w:val="004A0EB9"/>
    <w:rsid w:val="004A2BB3"/>
    <w:rsid w:val="004A39CD"/>
    <w:rsid w:val="004A477D"/>
    <w:rsid w:val="004A52E3"/>
    <w:rsid w:val="004D15E9"/>
    <w:rsid w:val="004F15C1"/>
    <w:rsid w:val="005003CC"/>
    <w:rsid w:val="005061E7"/>
    <w:rsid w:val="00514702"/>
    <w:rsid w:val="00515B0C"/>
    <w:rsid w:val="00520A62"/>
    <w:rsid w:val="00532ABB"/>
    <w:rsid w:val="005352D3"/>
    <w:rsid w:val="005439F6"/>
    <w:rsid w:val="0055232C"/>
    <w:rsid w:val="00557C11"/>
    <w:rsid w:val="005625F4"/>
    <w:rsid w:val="00570E75"/>
    <w:rsid w:val="00574C91"/>
    <w:rsid w:val="005815CD"/>
    <w:rsid w:val="00593244"/>
    <w:rsid w:val="00593989"/>
    <w:rsid w:val="005B66AF"/>
    <w:rsid w:val="005C3091"/>
    <w:rsid w:val="005C3C83"/>
    <w:rsid w:val="005C44A4"/>
    <w:rsid w:val="005D02D5"/>
    <w:rsid w:val="005D2F49"/>
    <w:rsid w:val="006004D1"/>
    <w:rsid w:val="00621AF6"/>
    <w:rsid w:val="006314A2"/>
    <w:rsid w:val="00632B58"/>
    <w:rsid w:val="00632C3C"/>
    <w:rsid w:val="00636EB4"/>
    <w:rsid w:val="00652F48"/>
    <w:rsid w:val="00656029"/>
    <w:rsid w:val="00661954"/>
    <w:rsid w:val="006927C5"/>
    <w:rsid w:val="00696E24"/>
    <w:rsid w:val="006B1916"/>
    <w:rsid w:val="006D2317"/>
    <w:rsid w:val="006E40BB"/>
    <w:rsid w:val="00700366"/>
    <w:rsid w:val="007200BF"/>
    <w:rsid w:val="00721840"/>
    <w:rsid w:val="00726317"/>
    <w:rsid w:val="00730100"/>
    <w:rsid w:val="007329C8"/>
    <w:rsid w:val="00734744"/>
    <w:rsid w:val="0073693D"/>
    <w:rsid w:val="007509FD"/>
    <w:rsid w:val="0075290A"/>
    <w:rsid w:val="00775C69"/>
    <w:rsid w:val="00781200"/>
    <w:rsid w:val="00794F66"/>
    <w:rsid w:val="007A2526"/>
    <w:rsid w:val="007B2A0E"/>
    <w:rsid w:val="007D4E14"/>
    <w:rsid w:val="007D70EE"/>
    <w:rsid w:val="007E15D8"/>
    <w:rsid w:val="007E6A5B"/>
    <w:rsid w:val="007F2E8B"/>
    <w:rsid w:val="007F744E"/>
    <w:rsid w:val="008137D5"/>
    <w:rsid w:val="00821017"/>
    <w:rsid w:val="008236FF"/>
    <w:rsid w:val="00823C85"/>
    <w:rsid w:val="0084174E"/>
    <w:rsid w:val="00841818"/>
    <w:rsid w:val="00850A66"/>
    <w:rsid w:val="008542E8"/>
    <w:rsid w:val="008752E2"/>
    <w:rsid w:val="008C36CB"/>
    <w:rsid w:val="008C588E"/>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B3CF7"/>
    <w:rsid w:val="009C31AA"/>
    <w:rsid w:val="009C51D9"/>
    <w:rsid w:val="009E2237"/>
    <w:rsid w:val="009E3F2F"/>
    <w:rsid w:val="009F05B6"/>
    <w:rsid w:val="009F55F8"/>
    <w:rsid w:val="00A03469"/>
    <w:rsid w:val="00A03694"/>
    <w:rsid w:val="00A139CE"/>
    <w:rsid w:val="00A62182"/>
    <w:rsid w:val="00A64618"/>
    <w:rsid w:val="00A94C91"/>
    <w:rsid w:val="00AA5F63"/>
    <w:rsid w:val="00AB676F"/>
    <w:rsid w:val="00AC16C7"/>
    <w:rsid w:val="00AD0F83"/>
    <w:rsid w:val="00AD3EB3"/>
    <w:rsid w:val="00AD4DE1"/>
    <w:rsid w:val="00AE4269"/>
    <w:rsid w:val="00AE71AE"/>
    <w:rsid w:val="00AF585E"/>
    <w:rsid w:val="00B140EE"/>
    <w:rsid w:val="00B17503"/>
    <w:rsid w:val="00B17960"/>
    <w:rsid w:val="00B20ED9"/>
    <w:rsid w:val="00B21D0F"/>
    <w:rsid w:val="00B25899"/>
    <w:rsid w:val="00B26AAC"/>
    <w:rsid w:val="00B33746"/>
    <w:rsid w:val="00B456CE"/>
    <w:rsid w:val="00B46382"/>
    <w:rsid w:val="00B47B73"/>
    <w:rsid w:val="00B61AAC"/>
    <w:rsid w:val="00B7352B"/>
    <w:rsid w:val="00B83E76"/>
    <w:rsid w:val="00B95A22"/>
    <w:rsid w:val="00BA2FA2"/>
    <w:rsid w:val="00BA3F96"/>
    <w:rsid w:val="00BA6497"/>
    <w:rsid w:val="00BB2E28"/>
    <w:rsid w:val="00BB3965"/>
    <w:rsid w:val="00BC275E"/>
    <w:rsid w:val="00BE115D"/>
    <w:rsid w:val="00BF4449"/>
    <w:rsid w:val="00C3343B"/>
    <w:rsid w:val="00C34241"/>
    <w:rsid w:val="00C37BC1"/>
    <w:rsid w:val="00C42201"/>
    <w:rsid w:val="00C50367"/>
    <w:rsid w:val="00C52DCD"/>
    <w:rsid w:val="00C54EC9"/>
    <w:rsid w:val="00C65137"/>
    <w:rsid w:val="00C7013F"/>
    <w:rsid w:val="00C75703"/>
    <w:rsid w:val="00C93127"/>
    <w:rsid w:val="00C94CA6"/>
    <w:rsid w:val="00C960AB"/>
    <w:rsid w:val="00CA4931"/>
    <w:rsid w:val="00CB112C"/>
    <w:rsid w:val="00CB4D9F"/>
    <w:rsid w:val="00CB5BE9"/>
    <w:rsid w:val="00CB6ABB"/>
    <w:rsid w:val="00CB78D9"/>
    <w:rsid w:val="00CC39BA"/>
    <w:rsid w:val="00CC67E0"/>
    <w:rsid w:val="00CD3D91"/>
    <w:rsid w:val="00CD6A07"/>
    <w:rsid w:val="00CE5F7E"/>
    <w:rsid w:val="00CF1F2E"/>
    <w:rsid w:val="00CF4403"/>
    <w:rsid w:val="00D0749A"/>
    <w:rsid w:val="00D16154"/>
    <w:rsid w:val="00D21241"/>
    <w:rsid w:val="00D22F0B"/>
    <w:rsid w:val="00D27DC5"/>
    <w:rsid w:val="00D36C90"/>
    <w:rsid w:val="00D4719F"/>
    <w:rsid w:val="00D55FB1"/>
    <w:rsid w:val="00D611EC"/>
    <w:rsid w:val="00D704B6"/>
    <w:rsid w:val="00D73DA9"/>
    <w:rsid w:val="00D82E0D"/>
    <w:rsid w:val="00D92F42"/>
    <w:rsid w:val="00D947F4"/>
    <w:rsid w:val="00D94B95"/>
    <w:rsid w:val="00DA1BAA"/>
    <w:rsid w:val="00DA6C73"/>
    <w:rsid w:val="00DB7818"/>
    <w:rsid w:val="00DC00E8"/>
    <w:rsid w:val="00DC381A"/>
    <w:rsid w:val="00DD678F"/>
    <w:rsid w:val="00DE3799"/>
    <w:rsid w:val="00DF046C"/>
    <w:rsid w:val="00DF34E5"/>
    <w:rsid w:val="00DF4F28"/>
    <w:rsid w:val="00DF763B"/>
    <w:rsid w:val="00E00C06"/>
    <w:rsid w:val="00E21D8F"/>
    <w:rsid w:val="00E31C1E"/>
    <w:rsid w:val="00E647F9"/>
    <w:rsid w:val="00E71933"/>
    <w:rsid w:val="00E84F51"/>
    <w:rsid w:val="00E85EF7"/>
    <w:rsid w:val="00E90005"/>
    <w:rsid w:val="00E92A86"/>
    <w:rsid w:val="00E95C64"/>
    <w:rsid w:val="00EA5D71"/>
    <w:rsid w:val="00EB29B3"/>
    <w:rsid w:val="00EB4AF5"/>
    <w:rsid w:val="00ED003A"/>
    <w:rsid w:val="00ED150E"/>
    <w:rsid w:val="00ED781E"/>
    <w:rsid w:val="00EE34DE"/>
    <w:rsid w:val="00EE4854"/>
    <w:rsid w:val="00F31748"/>
    <w:rsid w:val="00F40ADB"/>
    <w:rsid w:val="00F41B5C"/>
    <w:rsid w:val="00F4224D"/>
    <w:rsid w:val="00F45D9B"/>
    <w:rsid w:val="00F475B9"/>
    <w:rsid w:val="00F74D6C"/>
    <w:rsid w:val="00F817CF"/>
    <w:rsid w:val="00F863D8"/>
    <w:rsid w:val="00FB18E4"/>
    <w:rsid w:val="00FD1932"/>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1"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12172</Words>
  <Characters>69387</Characters>
  <Application>Microsoft Macintosh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2015-07-28T02:06:00Z</dcterms:created>
  <dcterms:modified xsi:type="dcterms:W3CDTF">2015-07-28T02:06:00Z</dcterms:modified>
</cp:coreProperties>
</file>